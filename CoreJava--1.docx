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B61" w:rsidRPr="00E80B61" w:rsidRDefault="00E80B61" w:rsidP="00E80B61">
      <w:pPr>
        <w:shd w:val="clear" w:color="auto" w:fill="FFFFFF"/>
        <w:spacing w:before="480" w:after="240" w:line="240" w:lineRule="auto"/>
        <w:outlineLvl w:val="1"/>
        <w:rPr>
          <w:rFonts w:ascii="Segoe UI" w:eastAsia="Times New Roman" w:hAnsi="Segoe UI" w:cs="Segoe UI"/>
          <w:b/>
          <w:bCs/>
          <w:color w:val="212121"/>
          <w:sz w:val="36"/>
          <w:szCs w:val="36"/>
        </w:rPr>
      </w:pPr>
      <w:proofErr w:type="gramStart"/>
      <w:r>
        <w:rPr>
          <w:rFonts w:ascii="Segoe UI" w:eastAsia="Times New Roman" w:hAnsi="Segoe UI" w:cs="Segoe UI"/>
          <w:b/>
          <w:bCs/>
          <w:color w:val="212121"/>
          <w:sz w:val="36"/>
          <w:szCs w:val="36"/>
        </w:rPr>
        <w:t>1.</w:t>
      </w:r>
      <w:r w:rsidRPr="00E80B61">
        <w:rPr>
          <w:rFonts w:ascii="Segoe UI" w:eastAsia="Times New Roman" w:hAnsi="Segoe UI" w:cs="Segoe UI"/>
          <w:b/>
          <w:bCs/>
          <w:color w:val="FF0000"/>
          <w:sz w:val="36"/>
          <w:szCs w:val="36"/>
        </w:rPr>
        <w:t>How</w:t>
      </w:r>
      <w:proofErr w:type="gramEnd"/>
      <w:r w:rsidRPr="00E80B61">
        <w:rPr>
          <w:rFonts w:ascii="Segoe UI" w:eastAsia="Times New Roman" w:hAnsi="Segoe UI" w:cs="Segoe UI"/>
          <w:b/>
          <w:bCs/>
          <w:color w:val="FF0000"/>
          <w:sz w:val="36"/>
          <w:szCs w:val="36"/>
        </w:rPr>
        <w:t xml:space="preserve"> to create a immutable object in Java? Count all benefits?</w:t>
      </w:r>
    </w:p>
    <w:p w:rsidR="00E80B61" w:rsidRPr="00E80B61" w:rsidRDefault="00E80B61" w:rsidP="00E80B61">
      <w:pPr>
        <w:shd w:val="clear" w:color="auto" w:fill="FFFFFF"/>
        <w:spacing w:before="150" w:after="240" w:line="240" w:lineRule="auto"/>
        <w:rPr>
          <w:rFonts w:ascii="Segoe UI" w:eastAsia="Times New Roman" w:hAnsi="Segoe UI" w:cs="Segoe UI"/>
          <w:color w:val="212121"/>
          <w:sz w:val="24"/>
          <w:szCs w:val="24"/>
        </w:rPr>
      </w:pPr>
      <w:r w:rsidRPr="00E80B61">
        <w:rPr>
          <w:rFonts w:eastAsia="Times New Roman" w:cstheme="minorHAnsi"/>
          <w:b/>
          <w:color w:val="00B0F0"/>
          <w:sz w:val="28"/>
          <w:szCs w:val="28"/>
        </w:rPr>
        <w:t xml:space="preserve">An immutable class is one whose state </w:t>
      </w:r>
      <w:proofErr w:type="spellStart"/>
      <w:r w:rsidRPr="00E80B61">
        <w:rPr>
          <w:rFonts w:eastAsia="Times New Roman" w:cstheme="minorHAnsi"/>
          <w:b/>
          <w:color w:val="00B0F0"/>
          <w:sz w:val="28"/>
          <w:szCs w:val="28"/>
        </w:rPr>
        <w:t>can not</w:t>
      </w:r>
      <w:proofErr w:type="spellEnd"/>
      <w:r w:rsidRPr="00E80B61">
        <w:rPr>
          <w:rFonts w:eastAsia="Times New Roman" w:cstheme="minorHAnsi"/>
          <w:b/>
          <w:color w:val="00B0F0"/>
          <w:sz w:val="28"/>
          <w:szCs w:val="28"/>
        </w:rPr>
        <w:t xml:space="preserve"> be changed once created.</w:t>
      </w:r>
      <w:r w:rsidRPr="00E80B61">
        <w:rPr>
          <w:rFonts w:ascii="Segoe UI" w:eastAsia="Times New Roman" w:hAnsi="Segoe UI" w:cs="Segoe UI"/>
          <w:color w:val="212121"/>
          <w:sz w:val="24"/>
          <w:szCs w:val="24"/>
        </w:rPr>
        <w:t xml:space="preserve"> Here, state of object essentially means the values stored in instance variable in class whether they are primitive types or reference types.</w:t>
      </w:r>
    </w:p>
    <w:p w:rsidR="00E80B61" w:rsidRPr="00E80B61" w:rsidRDefault="00E80B61" w:rsidP="00E80B61">
      <w:pPr>
        <w:shd w:val="clear" w:color="auto" w:fill="FFFFFF"/>
        <w:spacing w:before="150" w:after="24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To make a class immutable, below steps needs to be followed:</w:t>
      </w:r>
    </w:p>
    <w:p w:rsidR="00E80B61" w:rsidRPr="00E80B61" w:rsidRDefault="00E80B61" w:rsidP="00E80B61">
      <w:pPr>
        <w:numPr>
          <w:ilvl w:val="0"/>
          <w:numId w:val="1"/>
        </w:numPr>
        <w:shd w:val="clear" w:color="auto" w:fill="FFFFFF"/>
        <w:spacing w:before="120" w:after="10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b/>
          <w:color w:val="00B0F0"/>
          <w:sz w:val="24"/>
          <w:szCs w:val="24"/>
        </w:rPr>
        <w:t>Don’t provide “setter” methods or methods that modify fields or objects referred to by fields</w:t>
      </w:r>
      <w:r w:rsidRPr="00E80B61">
        <w:rPr>
          <w:rFonts w:ascii="Segoe UI" w:eastAsia="Times New Roman" w:hAnsi="Segoe UI" w:cs="Segoe UI"/>
          <w:color w:val="212121"/>
          <w:sz w:val="24"/>
          <w:szCs w:val="24"/>
        </w:rPr>
        <w:t>. Setter methods are meant to change the state of object and this is what we want to prevent here.</w:t>
      </w:r>
    </w:p>
    <w:p w:rsidR="00E80B61" w:rsidRPr="00E80B61" w:rsidRDefault="00E80B61" w:rsidP="00E80B61">
      <w:pPr>
        <w:numPr>
          <w:ilvl w:val="0"/>
          <w:numId w:val="1"/>
        </w:numPr>
        <w:shd w:val="clear" w:color="auto" w:fill="FFFFFF"/>
        <w:spacing w:after="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b/>
          <w:color w:val="00B0F0"/>
          <w:sz w:val="24"/>
          <w:szCs w:val="24"/>
        </w:rPr>
        <w:t>Make all fields </w:t>
      </w:r>
      <w:r w:rsidRPr="00E80B61">
        <w:rPr>
          <w:rFonts w:ascii="Courier New" w:eastAsia="Times New Roman" w:hAnsi="Courier New" w:cs="Courier New"/>
          <w:b/>
          <w:color w:val="00B0F0"/>
          <w:sz w:val="23"/>
        </w:rPr>
        <w:t>final</w:t>
      </w:r>
      <w:r w:rsidRPr="00E80B61">
        <w:rPr>
          <w:rFonts w:ascii="Segoe UI" w:eastAsia="Times New Roman" w:hAnsi="Segoe UI" w:cs="Segoe UI"/>
          <w:b/>
          <w:color w:val="00B0F0"/>
          <w:sz w:val="24"/>
          <w:szCs w:val="24"/>
        </w:rPr>
        <w:t> and </w:t>
      </w:r>
      <w:r w:rsidRPr="00E80B61">
        <w:rPr>
          <w:rFonts w:ascii="Courier New" w:eastAsia="Times New Roman" w:hAnsi="Courier New" w:cs="Courier New"/>
          <w:b/>
          <w:color w:val="00B0F0"/>
          <w:sz w:val="23"/>
        </w:rPr>
        <w:t>private</w:t>
      </w:r>
      <w:r w:rsidRPr="00E80B61">
        <w:rPr>
          <w:rFonts w:ascii="Segoe UI" w:eastAsia="Times New Roman" w:hAnsi="Segoe UI" w:cs="Segoe UI"/>
          <w:color w:val="212121"/>
          <w:sz w:val="24"/>
          <w:szCs w:val="24"/>
        </w:rPr>
        <w:t>. Fields declared </w:t>
      </w:r>
      <w:r w:rsidRPr="00E80B61">
        <w:rPr>
          <w:rFonts w:ascii="Courier New" w:eastAsia="Times New Roman" w:hAnsi="Courier New" w:cs="Courier New"/>
          <w:color w:val="212121"/>
          <w:sz w:val="23"/>
        </w:rPr>
        <w:t>private</w:t>
      </w:r>
      <w:r w:rsidRPr="00E80B61">
        <w:rPr>
          <w:rFonts w:ascii="Segoe UI" w:eastAsia="Times New Roman" w:hAnsi="Segoe UI" w:cs="Segoe UI"/>
          <w:color w:val="212121"/>
          <w:sz w:val="24"/>
          <w:szCs w:val="24"/>
        </w:rPr>
        <w:t> will not be accessible outside the class and making them </w:t>
      </w:r>
      <w:r w:rsidRPr="00E80B61">
        <w:rPr>
          <w:rFonts w:ascii="Courier New" w:eastAsia="Times New Roman" w:hAnsi="Courier New" w:cs="Courier New"/>
          <w:color w:val="212121"/>
          <w:sz w:val="23"/>
        </w:rPr>
        <w:t>final</w:t>
      </w:r>
      <w:r w:rsidRPr="00E80B61">
        <w:rPr>
          <w:rFonts w:ascii="Segoe UI" w:eastAsia="Times New Roman" w:hAnsi="Segoe UI" w:cs="Segoe UI"/>
          <w:color w:val="212121"/>
          <w:sz w:val="24"/>
          <w:szCs w:val="24"/>
        </w:rPr>
        <w:t xml:space="preserve"> will ensure the even accidentally you </w:t>
      </w:r>
      <w:proofErr w:type="spellStart"/>
      <w:r w:rsidRPr="00E80B61">
        <w:rPr>
          <w:rFonts w:ascii="Segoe UI" w:eastAsia="Times New Roman" w:hAnsi="Segoe UI" w:cs="Segoe UI"/>
          <w:color w:val="212121"/>
          <w:sz w:val="24"/>
          <w:szCs w:val="24"/>
        </w:rPr>
        <w:t>can not</w:t>
      </w:r>
      <w:proofErr w:type="spellEnd"/>
      <w:r w:rsidRPr="00E80B61">
        <w:rPr>
          <w:rFonts w:ascii="Segoe UI" w:eastAsia="Times New Roman" w:hAnsi="Segoe UI" w:cs="Segoe UI"/>
          <w:color w:val="212121"/>
          <w:sz w:val="24"/>
          <w:szCs w:val="24"/>
        </w:rPr>
        <w:t xml:space="preserve"> change them.</w:t>
      </w:r>
    </w:p>
    <w:p w:rsidR="00E80B61" w:rsidRPr="00E80B61" w:rsidRDefault="00E80B61" w:rsidP="00E80B61">
      <w:pPr>
        <w:numPr>
          <w:ilvl w:val="0"/>
          <w:numId w:val="1"/>
        </w:numPr>
        <w:shd w:val="clear" w:color="auto" w:fill="FFFFFF"/>
        <w:spacing w:after="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b/>
          <w:color w:val="00B0F0"/>
          <w:sz w:val="24"/>
          <w:szCs w:val="24"/>
        </w:rPr>
        <w:t>Don’t allow subclasses to override methods</w:t>
      </w:r>
      <w:r w:rsidRPr="00E80B61">
        <w:rPr>
          <w:rFonts w:ascii="Segoe UI" w:eastAsia="Times New Roman" w:hAnsi="Segoe UI" w:cs="Segoe UI"/>
          <w:color w:val="212121"/>
          <w:sz w:val="24"/>
          <w:szCs w:val="24"/>
        </w:rPr>
        <w:t>. The simplest way to do this is to declare the class as </w:t>
      </w:r>
      <w:r w:rsidRPr="00E80B61">
        <w:rPr>
          <w:rFonts w:ascii="Courier New" w:eastAsia="Times New Roman" w:hAnsi="Courier New" w:cs="Courier New"/>
          <w:color w:val="212121"/>
          <w:sz w:val="23"/>
        </w:rPr>
        <w:t>final</w:t>
      </w:r>
      <w:r w:rsidRPr="00E80B61">
        <w:rPr>
          <w:rFonts w:ascii="Segoe UI" w:eastAsia="Times New Roman" w:hAnsi="Segoe UI" w:cs="Segoe UI"/>
          <w:color w:val="212121"/>
          <w:sz w:val="24"/>
          <w:szCs w:val="24"/>
        </w:rPr>
        <w:t xml:space="preserve">. Final classes in java </w:t>
      </w:r>
      <w:proofErr w:type="spellStart"/>
      <w:r w:rsidRPr="00E80B61">
        <w:rPr>
          <w:rFonts w:ascii="Segoe UI" w:eastAsia="Times New Roman" w:hAnsi="Segoe UI" w:cs="Segoe UI"/>
          <w:color w:val="212121"/>
          <w:sz w:val="24"/>
          <w:szCs w:val="24"/>
        </w:rPr>
        <w:t>can not</w:t>
      </w:r>
      <w:proofErr w:type="spellEnd"/>
      <w:r w:rsidRPr="00E80B61">
        <w:rPr>
          <w:rFonts w:ascii="Segoe UI" w:eastAsia="Times New Roman" w:hAnsi="Segoe UI" w:cs="Segoe UI"/>
          <w:color w:val="212121"/>
          <w:sz w:val="24"/>
          <w:szCs w:val="24"/>
        </w:rPr>
        <w:t xml:space="preserve"> be overridden.</w:t>
      </w:r>
    </w:p>
    <w:p w:rsidR="00E80B61" w:rsidRPr="00E80B61" w:rsidRDefault="00E80B61" w:rsidP="00E80B61">
      <w:pPr>
        <w:numPr>
          <w:ilvl w:val="0"/>
          <w:numId w:val="1"/>
        </w:numPr>
        <w:shd w:val="clear" w:color="auto" w:fill="FFFFFF"/>
        <w:spacing w:before="120" w:after="10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b/>
          <w:color w:val="00B0F0"/>
          <w:sz w:val="24"/>
          <w:szCs w:val="24"/>
        </w:rPr>
        <w:t>Always remember that your instance variables will be either mutable or immutable</w:t>
      </w:r>
      <w:r w:rsidRPr="00E80B61">
        <w:rPr>
          <w:rFonts w:ascii="Segoe UI" w:eastAsia="Times New Roman" w:hAnsi="Segoe UI" w:cs="Segoe UI"/>
          <w:color w:val="212121"/>
          <w:sz w:val="24"/>
          <w:szCs w:val="24"/>
        </w:rPr>
        <w:t>. Identify them and return new objects with copied content for all mutable objects (object references). Immutable variables (primitive types) can be returned safely without extra effort.</w:t>
      </w:r>
    </w:p>
    <w:p w:rsidR="00E80B61" w:rsidRPr="00E80B61" w:rsidRDefault="00E80B61" w:rsidP="00E80B61">
      <w:pPr>
        <w:shd w:val="clear" w:color="auto" w:fill="FFFFFF"/>
        <w:spacing w:before="150" w:after="24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Also, you should memorize following benefits of immutable class. You might need them during interview. Immutable classes –</w:t>
      </w:r>
    </w:p>
    <w:p w:rsidR="00E80B61" w:rsidRPr="00E80B61" w:rsidRDefault="00E80B61" w:rsidP="00E80B61">
      <w:pPr>
        <w:numPr>
          <w:ilvl w:val="0"/>
          <w:numId w:val="2"/>
        </w:numPr>
        <w:shd w:val="clear" w:color="auto" w:fill="FFFFFF"/>
        <w:spacing w:before="120" w:after="10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are simple to construct, test, and use</w:t>
      </w:r>
    </w:p>
    <w:p w:rsidR="00E80B61" w:rsidRPr="00E80B61" w:rsidRDefault="00E80B61" w:rsidP="00E80B61">
      <w:pPr>
        <w:numPr>
          <w:ilvl w:val="0"/>
          <w:numId w:val="2"/>
        </w:numPr>
        <w:shd w:val="clear" w:color="auto" w:fill="FFFFFF"/>
        <w:spacing w:before="120" w:after="10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are automatically thread-safe and have no synchronization issues</w:t>
      </w:r>
    </w:p>
    <w:p w:rsidR="00E80B61" w:rsidRPr="00E80B61" w:rsidRDefault="00E80B61" w:rsidP="00E80B61">
      <w:pPr>
        <w:numPr>
          <w:ilvl w:val="0"/>
          <w:numId w:val="2"/>
        </w:numPr>
        <w:shd w:val="clear" w:color="auto" w:fill="FFFFFF"/>
        <w:spacing w:before="120" w:after="10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do not need a copy constructor</w:t>
      </w:r>
    </w:p>
    <w:p w:rsidR="00E80B61" w:rsidRPr="00E80B61" w:rsidRDefault="00E80B61" w:rsidP="00E80B61">
      <w:pPr>
        <w:numPr>
          <w:ilvl w:val="0"/>
          <w:numId w:val="2"/>
        </w:numPr>
        <w:shd w:val="clear" w:color="auto" w:fill="FFFFFF"/>
        <w:spacing w:before="120" w:after="10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do not need an implementation of clone</w:t>
      </w:r>
    </w:p>
    <w:p w:rsidR="00E80B61" w:rsidRPr="00E80B61" w:rsidRDefault="00E80B61" w:rsidP="00E80B61">
      <w:pPr>
        <w:numPr>
          <w:ilvl w:val="0"/>
          <w:numId w:val="2"/>
        </w:numPr>
        <w:shd w:val="clear" w:color="auto" w:fill="FFFFFF"/>
        <w:spacing w:before="120" w:after="10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 xml:space="preserve">allow </w:t>
      </w:r>
      <w:proofErr w:type="spellStart"/>
      <w:r w:rsidRPr="00E80B61">
        <w:rPr>
          <w:rFonts w:ascii="Segoe UI" w:eastAsia="Times New Roman" w:hAnsi="Segoe UI" w:cs="Segoe UI"/>
          <w:color w:val="212121"/>
          <w:sz w:val="24"/>
          <w:szCs w:val="24"/>
        </w:rPr>
        <w:t>hashCode</w:t>
      </w:r>
      <w:proofErr w:type="spellEnd"/>
      <w:r w:rsidRPr="00E80B61">
        <w:rPr>
          <w:rFonts w:ascii="Segoe UI" w:eastAsia="Times New Roman" w:hAnsi="Segoe UI" w:cs="Segoe UI"/>
          <w:color w:val="212121"/>
          <w:sz w:val="24"/>
          <w:szCs w:val="24"/>
        </w:rPr>
        <w:t xml:space="preserve"> to use lazy initialization, and to cache its return value</w:t>
      </w:r>
    </w:p>
    <w:p w:rsidR="00E80B61" w:rsidRPr="00E80B61" w:rsidRDefault="00E80B61" w:rsidP="00E80B61">
      <w:pPr>
        <w:numPr>
          <w:ilvl w:val="0"/>
          <w:numId w:val="2"/>
        </w:numPr>
        <w:shd w:val="clear" w:color="auto" w:fill="FFFFFF"/>
        <w:spacing w:before="120" w:after="10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do not need to be copied defensively when used as a field</w:t>
      </w:r>
    </w:p>
    <w:p w:rsidR="00E80B61" w:rsidRPr="00E80B61" w:rsidRDefault="00E80B61" w:rsidP="00E80B61">
      <w:pPr>
        <w:numPr>
          <w:ilvl w:val="0"/>
          <w:numId w:val="2"/>
        </w:numPr>
        <w:shd w:val="clear" w:color="auto" w:fill="FFFFFF"/>
        <w:spacing w:after="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make good </w:t>
      </w:r>
      <w:r w:rsidRPr="00E80B61">
        <w:rPr>
          <w:rFonts w:ascii="Courier New" w:eastAsia="Times New Roman" w:hAnsi="Courier New" w:cs="Courier New"/>
          <w:color w:val="212121"/>
          <w:sz w:val="23"/>
        </w:rPr>
        <w:t>Map</w:t>
      </w:r>
      <w:r w:rsidRPr="00E80B61">
        <w:rPr>
          <w:rFonts w:ascii="Segoe UI" w:eastAsia="Times New Roman" w:hAnsi="Segoe UI" w:cs="Segoe UI"/>
          <w:color w:val="212121"/>
          <w:sz w:val="24"/>
          <w:szCs w:val="24"/>
        </w:rPr>
        <w:t> keys and </w:t>
      </w:r>
      <w:r w:rsidRPr="00E80B61">
        <w:rPr>
          <w:rFonts w:ascii="Courier New" w:eastAsia="Times New Roman" w:hAnsi="Courier New" w:cs="Courier New"/>
          <w:color w:val="212121"/>
          <w:sz w:val="23"/>
        </w:rPr>
        <w:t>Set</w:t>
      </w:r>
      <w:r w:rsidRPr="00E80B61">
        <w:rPr>
          <w:rFonts w:ascii="Segoe UI" w:eastAsia="Times New Roman" w:hAnsi="Segoe UI" w:cs="Segoe UI"/>
          <w:color w:val="212121"/>
          <w:sz w:val="24"/>
          <w:szCs w:val="24"/>
        </w:rPr>
        <w:t> elements (these objects must not change state while in the collection)</w:t>
      </w:r>
    </w:p>
    <w:p w:rsidR="00E80B61" w:rsidRPr="00E80B61" w:rsidRDefault="00E80B61" w:rsidP="00E80B61">
      <w:pPr>
        <w:numPr>
          <w:ilvl w:val="0"/>
          <w:numId w:val="2"/>
        </w:numPr>
        <w:shd w:val="clear" w:color="auto" w:fill="FFFFFF"/>
        <w:spacing w:before="120" w:after="10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have their class invariant established once upon construction, and it never needs to be checked again</w:t>
      </w:r>
    </w:p>
    <w:p w:rsidR="00E80B61" w:rsidRPr="00E80B61" w:rsidRDefault="00E80B61" w:rsidP="00E80B61">
      <w:pPr>
        <w:numPr>
          <w:ilvl w:val="0"/>
          <w:numId w:val="2"/>
        </w:numPr>
        <w:shd w:val="clear" w:color="auto" w:fill="FFFFFF"/>
        <w:spacing w:before="120" w:after="100" w:afterAutospacing="1" w:line="240" w:lineRule="auto"/>
        <w:ind w:left="600"/>
        <w:rPr>
          <w:rFonts w:ascii="Segoe UI" w:eastAsia="Times New Roman" w:hAnsi="Segoe UI" w:cs="Segoe UI"/>
          <w:color w:val="212121"/>
          <w:sz w:val="24"/>
          <w:szCs w:val="24"/>
        </w:rPr>
      </w:pPr>
      <w:proofErr w:type="gramStart"/>
      <w:r w:rsidRPr="00E80B61">
        <w:rPr>
          <w:rFonts w:ascii="Segoe UI" w:eastAsia="Times New Roman" w:hAnsi="Segoe UI" w:cs="Segoe UI"/>
          <w:color w:val="212121"/>
          <w:sz w:val="24"/>
          <w:szCs w:val="24"/>
        </w:rPr>
        <w:t>always</w:t>
      </w:r>
      <w:proofErr w:type="gramEnd"/>
      <w:r w:rsidRPr="00E80B61">
        <w:rPr>
          <w:rFonts w:ascii="Segoe UI" w:eastAsia="Times New Roman" w:hAnsi="Segoe UI" w:cs="Segoe UI"/>
          <w:color w:val="212121"/>
          <w:sz w:val="24"/>
          <w:szCs w:val="24"/>
        </w:rPr>
        <w:t xml:space="preserve"> have “</w:t>
      </w:r>
      <w:r w:rsidRPr="00E80B61">
        <w:rPr>
          <w:rFonts w:ascii="Segoe UI" w:eastAsia="Times New Roman" w:hAnsi="Segoe UI" w:cs="Segoe UI"/>
          <w:b/>
          <w:bCs/>
          <w:color w:val="212121"/>
          <w:sz w:val="24"/>
          <w:szCs w:val="24"/>
        </w:rPr>
        <w:t>failure atomicity</w:t>
      </w:r>
      <w:r w:rsidRPr="00E80B61">
        <w:rPr>
          <w:rFonts w:ascii="Segoe UI" w:eastAsia="Times New Roman" w:hAnsi="Segoe UI" w:cs="Segoe UI"/>
          <w:color w:val="212121"/>
          <w:sz w:val="24"/>
          <w:szCs w:val="24"/>
        </w:rPr>
        <w:t>” (a term used by Joshua Bloch) : if an immutable object throws an exception, it’s never left in an undesirable or indeterminate state.</w:t>
      </w:r>
    </w:p>
    <w:p w:rsidR="00E80B61" w:rsidRPr="00E80B61" w:rsidRDefault="000345BB" w:rsidP="00E80B61">
      <w:pPr>
        <w:shd w:val="clear" w:color="auto" w:fill="FFFFFF"/>
        <w:spacing w:before="480" w:after="240" w:line="240" w:lineRule="auto"/>
        <w:outlineLvl w:val="1"/>
        <w:rPr>
          <w:rFonts w:ascii="Segoe UI" w:eastAsia="Times New Roman" w:hAnsi="Segoe UI" w:cs="Segoe UI"/>
          <w:b/>
          <w:bCs/>
          <w:color w:val="212121"/>
          <w:sz w:val="36"/>
          <w:szCs w:val="36"/>
        </w:rPr>
      </w:pPr>
      <w:bookmarkStart w:id="0" w:name="ques2"/>
      <w:bookmarkEnd w:id="0"/>
      <w:proofErr w:type="gramStart"/>
      <w:r>
        <w:rPr>
          <w:rFonts w:ascii="Segoe UI" w:eastAsia="Times New Roman" w:hAnsi="Segoe UI" w:cs="Segoe UI"/>
          <w:b/>
          <w:bCs/>
          <w:color w:val="212121"/>
          <w:sz w:val="36"/>
          <w:szCs w:val="36"/>
        </w:rPr>
        <w:t>2.</w:t>
      </w:r>
      <w:r w:rsidR="00E80B61" w:rsidRPr="000345BB">
        <w:rPr>
          <w:rFonts w:ascii="Segoe UI" w:eastAsia="Times New Roman" w:hAnsi="Segoe UI" w:cs="Segoe UI"/>
          <w:b/>
          <w:bCs/>
          <w:color w:val="FF0000"/>
          <w:sz w:val="36"/>
          <w:szCs w:val="36"/>
        </w:rPr>
        <w:t>Is</w:t>
      </w:r>
      <w:proofErr w:type="gramEnd"/>
      <w:r w:rsidR="00E80B61" w:rsidRPr="000345BB">
        <w:rPr>
          <w:rFonts w:ascii="Segoe UI" w:eastAsia="Times New Roman" w:hAnsi="Segoe UI" w:cs="Segoe UI"/>
          <w:b/>
          <w:bCs/>
          <w:color w:val="FF0000"/>
          <w:sz w:val="36"/>
          <w:szCs w:val="36"/>
        </w:rPr>
        <w:t xml:space="preserve"> Java Pass by Reference or Pass by Value?</w:t>
      </w:r>
    </w:p>
    <w:p w:rsidR="00E80B61" w:rsidRPr="00E80B61" w:rsidRDefault="00E80B61" w:rsidP="00E80B61">
      <w:pPr>
        <w:shd w:val="clear" w:color="auto" w:fill="FFFFFF"/>
        <w:spacing w:before="150" w:after="24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The Java Spec says that </w:t>
      </w:r>
      <w:r w:rsidRPr="00E80B61">
        <w:rPr>
          <w:rFonts w:ascii="Segoe UI" w:eastAsia="Times New Roman" w:hAnsi="Segoe UI" w:cs="Segoe UI"/>
          <w:b/>
          <w:bCs/>
          <w:i/>
          <w:iCs/>
          <w:color w:val="212121"/>
          <w:sz w:val="24"/>
          <w:szCs w:val="24"/>
        </w:rPr>
        <w:t>everything in Java is pass-by-value</w:t>
      </w:r>
      <w:r w:rsidRPr="00E80B61">
        <w:rPr>
          <w:rFonts w:ascii="Segoe UI" w:eastAsia="Times New Roman" w:hAnsi="Segoe UI" w:cs="Segoe UI"/>
          <w:color w:val="212121"/>
          <w:sz w:val="24"/>
          <w:szCs w:val="24"/>
        </w:rPr>
        <w:t>. There is no such thing as “</w:t>
      </w:r>
      <w:r w:rsidRPr="00E80B61">
        <w:rPr>
          <w:rFonts w:ascii="Segoe UI" w:eastAsia="Times New Roman" w:hAnsi="Segoe UI" w:cs="Segoe UI"/>
          <w:i/>
          <w:iCs/>
          <w:color w:val="212121"/>
          <w:sz w:val="24"/>
          <w:szCs w:val="24"/>
        </w:rPr>
        <w:t>pass-by-reference</w:t>
      </w:r>
      <w:r w:rsidRPr="00E80B61">
        <w:rPr>
          <w:rFonts w:ascii="Segoe UI" w:eastAsia="Times New Roman" w:hAnsi="Segoe UI" w:cs="Segoe UI"/>
          <w:color w:val="212121"/>
          <w:sz w:val="24"/>
          <w:szCs w:val="24"/>
        </w:rPr>
        <w:t xml:space="preserve">” in Java. These terms are associated with method calling and passing variables as method parameters. Well, primitive types are always </w:t>
      </w:r>
      <w:proofErr w:type="gramStart"/>
      <w:r w:rsidRPr="00E80B61">
        <w:rPr>
          <w:rFonts w:ascii="Segoe UI" w:eastAsia="Times New Roman" w:hAnsi="Segoe UI" w:cs="Segoe UI"/>
          <w:color w:val="212121"/>
          <w:sz w:val="24"/>
          <w:szCs w:val="24"/>
        </w:rPr>
        <w:t>pass</w:t>
      </w:r>
      <w:proofErr w:type="gramEnd"/>
      <w:r w:rsidRPr="00E80B61">
        <w:rPr>
          <w:rFonts w:ascii="Segoe UI" w:eastAsia="Times New Roman" w:hAnsi="Segoe UI" w:cs="Segoe UI"/>
          <w:color w:val="212121"/>
          <w:sz w:val="24"/>
          <w:szCs w:val="24"/>
        </w:rPr>
        <w:t xml:space="preserve"> by value without any confusion. But, the concept should be understood in context of method parameter of complex types.</w:t>
      </w:r>
    </w:p>
    <w:p w:rsidR="00E80B61" w:rsidRPr="00E80B61" w:rsidRDefault="00E80B61" w:rsidP="00E80B61">
      <w:pPr>
        <w:shd w:val="clear" w:color="auto" w:fill="FFFFFF"/>
        <w:spacing w:before="150" w:after="24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In java, when we pass a reference of complex types as any method parameters, always the memory address is copied to new reference variable bit by bit. See in below picture:</w:t>
      </w:r>
    </w:p>
    <w:p w:rsidR="00E80B61" w:rsidRPr="00E80B61" w:rsidRDefault="00E80B61" w:rsidP="00E80B61">
      <w:pPr>
        <w:shd w:val="clear" w:color="auto" w:fill="FFFFFF"/>
        <w:spacing w:before="150" w:after="24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lastRenderedPageBreak/>
        <w:t xml:space="preserve">In above example, address bits of first instance are copied to another reference variable, thus </w:t>
      </w:r>
      <w:proofErr w:type="gramStart"/>
      <w:r w:rsidRPr="00E80B61">
        <w:rPr>
          <w:rFonts w:ascii="Segoe UI" w:eastAsia="Times New Roman" w:hAnsi="Segoe UI" w:cs="Segoe UI"/>
          <w:color w:val="212121"/>
          <w:sz w:val="24"/>
          <w:szCs w:val="24"/>
        </w:rPr>
        <w:t>resulting</w:t>
      </w:r>
      <w:proofErr w:type="gramEnd"/>
      <w:r w:rsidRPr="00E80B61">
        <w:rPr>
          <w:rFonts w:ascii="Segoe UI" w:eastAsia="Times New Roman" w:hAnsi="Segoe UI" w:cs="Segoe UI"/>
          <w:color w:val="212121"/>
          <w:sz w:val="24"/>
          <w:szCs w:val="24"/>
        </w:rPr>
        <w:t xml:space="preserve"> both references to point a single memory location where actual object is stored. Remember, making another reference to null will not make first reference also null. But, changing state from either reference variable </w:t>
      </w:r>
      <w:proofErr w:type="gramStart"/>
      <w:r w:rsidRPr="00E80B61">
        <w:rPr>
          <w:rFonts w:ascii="Segoe UI" w:eastAsia="Times New Roman" w:hAnsi="Segoe UI" w:cs="Segoe UI"/>
          <w:color w:val="212121"/>
          <w:sz w:val="24"/>
          <w:szCs w:val="24"/>
        </w:rPr>
        <w:t>have</w:t>
      </w:r>
      <w:proofErr w:type="gramEnd"/>
      <w:r w:rsidRPr="00E80B61">
        <w:rPr>
          <w:rFonts w:ascii="Segoe UI" w:eastAsia="Times New Roman" w:hAnsi="Segoe UI" w:cs="Segoe UI"/>
          <w:color w:val="212121"/>
          <w:sz w:val="24"/>
          <w:szCs w:val="24"/>
        </w:rPr>
        <w:t xml:space="preserve"> impact seen in other reference also.</w:t>
      </w:r>
    </w:p>
    <w:p w:rsidR="00E80B61" w:rsidRPr="00E80B61" w:rsidRDefault="00E80B61" w:rsidP="00E80B61">
      <w:pPr>
        <w:shd w:val="clear" w:color="auto" w:fill="FFFFFF"/>
        <w:spacing w:line="450" w:lineRule="atLeast"/>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Read in detail here: </w:t>
      </w:r>
      <w:hyperlink r:id="rId5" w:history="1">
        <w:r w:rsidRPr="00E80B61">
          <w:rPr>
            <w:rFonts w:ascii="Segoe UI" w:eastAsia="Times New Roman" w:hAnsi="Segoe UI" w:cs="Segoe UI"/>
            <w:b/>
            <w:bCs/>
            <w:color w:val="0556F3"/>
            <w:sz w:val="24"/>
            <w:szCs w:val="24"/>
          </w:rPr>
          <w:t>Java Pass by Value or Reference?</w:t>
        </w:r>
      </w:hyperlink>
    </w:p>
    <w:p w:rsidR="00E80B61" w:rsidRPr="00E80B61" w:rsidRDefault="000345BB" w:rsidP="00E80B61">
      <w:pPr>
        <w:shd w:val="clear" w:color="auto" w:fill="FFFFFF"/>
        <w:spacing w:before="480" w:after="240" w:line="240" w:lineRule="auto"/>
        <w:outlineLvl w:val="1"/>
        <w:rPr>
          <w:rFonts w:ascii="Segoe UI" w:eastAsia="Times New Roman" w:hAnsi="Segoe UI" w:cs="Segoe UI"/>
          <w:b/>
          <w:bCs/>
          <w:color w:val="212121"/>
          <w:sz w:val="36"/>
          <w:szCs w:val="36"/>
        </w:rPr>
      </w:pPr>
      <w:bookmarkStart w:id="1" w:name="ques3"/>
      <w:bookmarkEnd w:id="1"/>
      <w:proofErr w:type="gramStart"/>
      <w:r>
        <w:rPr>
          <w:rFonts w:ascii="Segoe UI" w:eastAsia="Times New Roman" w:hAnsi="Segoe UI" w:cs="Segoe UI"/>
          <w:b/>
          <w:bCs/>
          <w:color w:val="212121"/>
          <w:sz w:val="36"/>
          <w:szCs w:val="36"/>
        </w:rPr>
        <w:t>3.</w:t>
      </w:r>
      <w:r w:rsidR="00E80B61" w:rsidRPr="00BD3914">
        <w:rPr>
          <w:rFonts w:eastAsia="Times New Roman" w:cstheme="minorHAnsi"/>
          <w:b/>
          <w:bCs/>
          <w:color w:val="FF0000"/>
          <w:sz w:val="36"/>
          <w:szCs w:val="36"/>
        </w:rPr>
        <w:t>What</w:t>
      </w:r>
      <w:proofErr w:type="gramEnd"/>
      <w:r w:rsidR="00E80B61" w:rsidRPr="00BD3914">
        <w:rPr>
          <w:rFonts w:eastAsia="Times New Roman" w:cstheme="minorHAnsi"/>
          <w:b/>
          <w:bCs/>
          <w:color w:val="FF0000"/>
          <w:sz w:val="36"/>
          <w:szCs w:val="36"/>
        </w:rPr>
        <w:t xml:space="preserve"> is the use of the finally block? Is finally block in Java guaranteed to be called? When finally block is NOT called?</w:t>
      </w:r>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The </w:t>
      </w:r>
      <w:r w:rsidRPr="00E80B61">
        <w:rPr>
          <w:rFonts w:ascii="Courier New" w:eastAsia="Times New Roman" w:hAnsi="Courier New" w:cs="Courier New"/>
          <w:color w:val="212121"/>
          <w:sz w:val="23"/>
        </w:rPr>
        <w:t>finally</w:t>
      </w:r>
      <w:r w:rsidRPr="00E80B61">
        <w:rPr>
          <w:rFonts w:ascii="Segoe UI" w:eastAsia="Times New Roman" w:hAnsi="Segoe UI" w:cs="Segoe UI"/>
          <w:color w:val="212121"/>
          <w:sz w:val="24"/>
          <w:szCs w:val="24"/>
        </w:rPr>
        <w:t> block always executes when the </w:t>
      </w:r>
      <w:r w:rsidRPr="00E80B61">
        <w:rPr>
          <w:rFonts w:ascii="Courier New" w:eastAsia="Times New Roman" w:hAnsi="Courier New" w:cs="Courier New"/>
          <w:color w:val="212121"/>
          <w:sz w:val="23"/>
        </w:rPr>
        <w:t>try</w:t>
      </w:r>
      <w:r w:rsidRPr="00E80B61">
        <w:rPr>
          <w:rFonts w:ascii="Segoe UI" w:eastAsia="Times New Roman" w:hAnsi="Segoe UI" w:cs="Segoe UI"/>
          <w:color w:val="212121"/>
          <w:sz w:val="24"/>
          <w:szCs w:val="24"/>
        </w:rPr>
        <w:t> block exits. This ensures that the </w:t>
      </w:r>
      <w:r w:rsidRPr="00E80B61">
        <w:rPr>
          <w:rFonts w:ascii="Courier New" w:eastAsia="Times New Roman" w:hAnsi="Courier New" w:cs="Courier New"/>
          <w:color w:val="212121"/>
          <w:sz w:val="23"/>
        </w:rPr>
        <w:t>finally</w:t>
      </w:r>
      <w:r w:rsidRPr="00E80B61">
        <w:rPr>
          <w:rFonts w:ascii="Segoe UI" w:eastAsia="Times New Roman" w:hAnsi="Segoe UI" w:cs="Segoe UI"/>
          <w:color w:val="212121"/>
          <w:sz w:val="24"/>
          <w:szCs w:val="24"/>
        </w:rPr>
        <w:t> block is executed even if an unexpected exception occurs. But </w:t>
      </w:r>
      <w:r w:rsidRPr="00E80B61">
        <w:rPr>
          <w:rFonts w:ascii="Courier New" w:eastAsia="Times New Roman" w:hAnsi="Courier New" w:cs="Courier New"/>
          <w:color w:val="212121"/>
          <w:sz w:val="23"/>
        </w:rPr>
        <w:t>finally</w:t>
      </w:r>
      <w:r w:rsidRPr="00E80B61">
        <w:rPr>
          <w:rFonts w:ascii="Segoe UI" w:eastAsia="Times New Roman" w:hAnsi="Segoe UI" w:cs="Segoe UI"/>
          <w:color w:val="212121"/>
          <w:sz w:val="24"/>
          <w:szCs w:val="24"/>
        </w:rPr>
        <w:t> is useful for more than just exception handling — it allows having cleanup code accidentally bypassed by a </w:t>
      </w:r>
      <w:r w:rsidRPr="00E80B61">
        <w:rPr>
          <w:rFonts w:ascii="Courier New" w:eastAsia="Times New Roman" w:hAnsi="Courier New" w:cs="Courier New"/>
          <w:color w:val="212121"/>
          <w:sz w:val="23"/>
        </w:rPr>
        <w:t>return</w:t>
      </w:r>
      <w:r w:rsidRPr="00E80B61">
        <w:rPr>
          <w:rFonts w:ascii="Segoe UI" w:eastAsia="Times New Roman" w:hAnsi="Segoe UI" w:cs="Segoe UI"/>
          <w:color w:val="212121"/>
          <w:sz w:val="24"/>
          <w:szCs w:val="24"/>
        </w:rPr>
        <w:t>, </w:t>
      </w:r>
      <w:r w:rsidRPr="00E80B61">
        <w:rPr>
          <w:rFonts w:ascii="Courier New" w:eastAsia="Times New Roman" w:hAnsi="Courier New" w:cs="Courier New"/>
          <w:color w:val="212121"/>
          <w:sz w:val="23"/>
        </w:rPr>
        <w:t>continue</w:t>
      </w:r>
      <w:r w:rsidRPr="00E80B61">
        <w:rPr>
          <w:rFonts w:ascii="Segoe UI" w:eastAsia="Times New Roman" w:hAnsi="Segoe UI" w:cs="Segoe UI"/>
          <w:color w:val="212121"/>
          <w:sz w:val="24"/>
          <w:szCs w:val="24"/>
        </w:rPr>
        <w:t>, or </w:t>
      </w:r>
      <w:r w:rsidRPr="00E80B61">
        <w:rPr>
          <w:rFonts w:ascii="Courier New" w:eastAsia="Times New Roman" w:hAnsi="Courier New" w:cs="Courier New"/>
          <w:color w:val="212121"/>
          <w:sz w:val="23"/>
        </w:rPr>
        <w:t>break</w:t>
      </w:r>
      <w:r w:rsidRPr="00E80B61">
        <w:rPr>
          <w:rFonts w:ascii="Segoe UI" w:eastAsia="Times New Roman" w:hAnsi="Segoe UI" w:cs="Segoe UI"/>
          <w:color w:val="212121"/>
          <w:sz w:val="24"/>
          <w:szCs w:val="24"/>
        </w:rPr>
        <w:t>. Putting cleanup code in a </w:t>
      </w:r>
      <w:r w:rsidRPr="00E80B61">
        <w:rPr>
          <w:rFonts w:ascii="Courier New" w:eastAsia="Times New Roman" w:hAnsi="Courier New" w:cs="Courier New"/>
          <w:color w:val="212121"/>
          <w:sz w:val="23"/>
        </w:rPr>
        <w:t>finally</w:t>
      </w:r>
      <w:r w:rsidRPr="00E80B61">
        <w:rPr>
          <w:rFonts w:ascii="Segoe UI" w:eastAsia="Times New Roman" w:hAnsi="Segoe UI" w:cs="Segoe UI"/>
          <w:color w:val="212121"/>
          <w:sz w:val="24"/>
          <w:szCs w:val="24"/>
        </w:rPr>
        <w:t> block is always a good practice, even when no exceptions are anticipated.</w:t>
      </w:r>
    </w:p>
    <w:p w:rsidR="00BD3914" w:rsidRDefault="00E80B61" w:rsidP="00BD3914">
      <w:pPr>
        <w:shd w:val="clear" w:color="auto" w:fill="FFFFFF"/>
        <w:spacing w:after="0" w:line="240" w:lineRule="auto"/>
        <w:rPr>
          <w:rFonts w:ascii="Segoe UI" w:eastAsia="Times New Roman" w:hAnsi="Segoe UI" w:cs="Segoe UI"/>
          <w:color w:val="212121"/>
          <w:sz w:val="24"/>
          <w:szCs w:val="24"/>
        </w:rPr>
      </w:pPr>
      <w:r w:rsidRPr="00E80B61">
        <w:rPr>
          <w:rFonts w:eastAsia="Times New Roman" w:cstheme="minorHAnsi"/>
          <w:b/>
          <w:color w:val="FF0000"/>
          <w:sz w:val="24"/>
          <w:szCs w:val="24"/>
        </w:rPr>
        <w:t>If the JVM exits while the </w:t>
      </w:r>
      <w:r w:rsidRPr="000345BB">
        <w:rPr>
          <w:rFonts w:eastAsia="Times New Roman" w:cstheme="minorHAnsi"/>
          <w:b/>
          <w:color w:val="FF0000"/>
          <w:sz w:val="23"/>
        </w:rPr>
        <w:t>try</w:t>
      </w:r>
      <w:r w:rsidRPr="00E80B61">
        <w:rPr>
          <w:rFonts w:eastAsia="Times New Roman" w:cstheme="minorHAnsi"/>
          <w:b/>
          <w:color w:val="FF0000"/>
          <w:sz w:val="24"/>
          <w:szCs w:val="24"/>
        </w:rPr>
        <w:t> or </w:t>
      </w:r>
      <w:r w:rsidRPr="000345BB">
        <w:rPr>
          <w:rFonts w:eastAsia="Times New Roman" w:cstheme="minorHAnsi"/>
          <w:b/>
          <w:color w:val="FF0000"/>
          <w:sz w:val="23"/>
        </w:rPr>
        <w:t>catch</w:t>
      </w:r>
      <w:r w:rsidRPr="00E80B61">
        <w:rPr>
          <w:rFonts w:eastAsia="Times New Roman" w:cstheme="minorHAnsi"/>
          <w:b/>
          <w:color w:val="FF0000"/>
          <w:sz w:val="24"/>
          <w:szCs w:val="24"/>
        </w:rPr>
        <w:t> code is being executed, then the </w:t>
      </w:r>
      <w:r w:rsidRPr="000345BB">
        <w:rPr>
          <w:rFonts w:eastAsia="Times New Roman" w:cstheme="minorHAnsi"/>
          <w:b/>
          <w:color w:val="FF0000"/>
          <w:sz w:val="23"/>
        </w:rPr>
        <w:t>finally</w:t>
      </w:r>
      <w:r w:rsidRPr="00E80B61">
        <w:rPr>
          <w:rFonts w:eastAsia="Times New Roman" w:cstheme="minorHAnsi"/>
          <w:b/>
          <w:color w:val="FF0000"/>
          <w:sz w:val="24"/>
          <w:szCs w:val="24"/>
        </w:rPr>
        <w:t> block may not execute.</w:t>
      </w:r>
      <w:r w:rsidRPr="00E80B61">
        <w:rPr>
          <w:rFonts w:ascii="Segoe UI" w:eastAsia="Times New Roman" w:hAnsi="Segoe UI" w:cs="Segoe UI"/>
          <w:color w:val="212121"/>
          <w:sz w:val="24"/>
          <w:szCs w:val="24"/>
        </w:rPr>
        <w:t xml:space="preserve"> Likewise, if the thread executing the </w:t>
      </w:r>
      <w:r w:rsidRPr="00E80B61">
        <w:rPr>
          <w:rFonts w:ascii="Courier New" w:eastAsia="Times New Roman" w:hAnsi="Courier New" w:cs="Courier New"/>
          <w:color w:val="212121"/>
          <w:sz w:val="23"/>
        </w:rPr>
        <w:t>try</w:t>
      </w:r>
      <w:r w:rsidRPr="00E80B61">
        <w:rPr>
          <w:rFonts w:ascii="Segoe UI" w:eastAsia="Times New Roman" w:hAnsi="Segoe UI" w:cs="Segoe UI"/>
          <w:color w:val="212121"/>
          <w:sz w:val="24"/>
          <w:szCs w:val="24"/>
        </w:rPr>
        <w:t> or </w:t>
      </w:r>
      <w:r w:rsidRPr="00E80B61">
        <w:rPr>
          <w:rFonts w:ascii="Courier New" w:eastAsia="Times New Roman" w:hAnsi="Courier New" w:cs="Courier New"/>
          <w:color w:val="212121"/>
          <w:sz w:val="23"/>
        </w:rPr>
        <w:t>catch</w:t>
      </w:r>
      <w:r w:rsidRPr="00E80B61">
        <w:rPr>
          <w:rFonts w:ascii="Segoe UI" w:eastAsia="Times New Roman" w:hAnsi="Segoe UI" w:cs="Segoe UI"/>
          <w:color w:val="212121"/>
          <w:sz w:val="24"/>
          <w:szCs w:val="24"/>
        </w:rPr>
        <w:t> code is interrupted or killed, the </w:t>
      </w:r>
      <w:r w:rsidRPr="00E80B61">
        <w:rPr>
          <w:rFonts w:ascii="Courier New" w:eastAsia="Times New Roman" w:hAnsi="Courier New" w:cs="Courier New"/>
          <w:color w:val="212121"/>
          <w:sz w:val="23"/>
        </w:rPr>
        <w:t>finally</w:t>
      </w:r>
      <w:r w:rsidRPr="00E80B61">
        <w:rPr>
          <w:rFonts w:ascii="Segoe UI" w:eastAsia="Times New Roman" w:hAnsi="Segoe UI" w:cs="Segoe UI"/>
          <w:color w:val="212121"/>
          <w:sz w:val="24"/>
          <w:szCs w:val="24"/>
        </w:rPr>
        <w:t> block may not execute even though the application as a whole continues.</w:t>
      </w:r>
      <w:bookmarkStart w:id="2" w:name="ques4"/>
      <w:bookmarkEnd w:id="2"/>
    </w:p>
    <w:p w:rsidR="00BD3914" w:rsidRDefault="00BD3914" w:rsidP="00BD3914">
      <w:pPr>
        <w:shd w:val="clear" w:color="auto" w:fill="FFFFFF"/>
        <w:spacing w:after="0" w:line="240" w:lineRule="auto"/>
        <w:rPr>
          <w:rFonts w:ascii="Segoe UI" w:eastAsia="Times New Roman" w:hAnsi="Segoe UI" w:cs="Segoe UI"/>
          <w:color w:val="212121"/>
          <w:sz w:val="24"/>
          <w:szCs w:val="24"/>
        </w:rPr>
      </w:pPr>
    </w:p>
    <w:p w:rsidR="00E80B61" w:rsidRPr="00E80B61" w:rsidRDefault="00BD3914" w:rsidP="00BD3914">
      <w:pPr>
        <w:shd w:val="clear" w:color="auto" w:fill="FFFFFF"/>
        <w:spacing w:after="0" w:line="240" w:lineRule="auto"/>
        <w:rPr>
          <w:rFonts w:ascii="Segoe UI" w:eastAsia="Times New Roman" w:hAnsi="Segoe UI" w:cs="Segoe UI"/>
          <w:color w:val="212121"/>
          <w:sz w:val="24"/>
          <w:szCs w:val="24"/>
        </w:rPr>
      </w:pPr>
      <w:proofErr w:type="gramStart"/>
      <w:r>
        <w:rPr>
          <w:rFonts w:ascii="Segoe UI" w:eastAsia="Times New Roman" w:hAnsi="Segoe UI" w:cs="Segoe UI"/>
          <w:b/>
          <w:bCs/>
          <w:color w:val="212121"/>
          <w:sz w:val="36"/>
          <w:szCs w:val="36"/>
        </w:rPr>
        <w:t>4.</w:t>
      </w:r>
      <w:r w:rsidR="00E80B61" w:rsidRPr="00BD3914">
        <w:rPr>
          <w:rFonts w:eastAsia="Times New Roman" w:cstheme="minorHAnsi"/>
          <w:b/>
          <w:bCs/>
          <w:color w:val="FF0000"/>
          <w:sz w:val="36"/>
          <w:szCs w:val="36"/>
        </w:rPr>
        <w:t>Why</w:t>
      </w:r>
      <w:proofErr w:type="gramEnd"/>
      <w:r w:rsidR="00E80B61" w:rsidRPr="00BD3914">
        <w:rPr>
          <w:rFonts w:eastAsia="Times New Roman" w:cstheme="minorHAnsi"/>
          <w:b/>
          <w:bCs/>
          <w:color w:val="FF0000"/>
          <w:sz w:val="36"/>
          <w:szCs w:val="36"/>
        </w:rPr>
        <w:t xml:space="preserve"> there are two Date classes; one in </w:t>
      </w:r>
      <w:proofErr w:type="spellStart"/>
      <w:r w:rsidR="00E80B61" w:rsidRPr="00BD3914">
        <w:rPr>
          <w:rFonts w:eastAsia="Times New Roman" w:cstheme="minorHAnsi"/>
          <w:b/>
          <w:bCs/>
          <w:color w:val="FF0000"/>
          <w:sz w:val="36"/>
          <w:szCs w:val="36"/>
        </w:rPr>
        <w:t>java.util</w:t>
      </w:r>
      <w:proofErr w:type="spellEnd"/>
      <w:r w:rsidR="00E80B61" w:rsidRPr="00BD3914">
        <w:rPr>
          <w:rFonts w:eastAsia="Times New Roman" w:cstheme="minorHAnsi"/>
          <w:b/>
          <w:bCs/>
          <w:color w:val="FF0000"/>
          <w:sz w:val="36"/>
          <w:szCs w:val="36"/>
        </w:rPr>
        <w:t xml:space="preserve"> package and another in java.sql?</w:t>
      </w:r>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A </w:t>
      </w:r>
      <w:proofErr w:type="spellStart"/>
      <w:r w:rsidRPr="00E80B61">
        <w:rPr>
          <w:rFonts w:ascii="Courier New" w:eastAsia="Times New Roman" w:hAnsi="Courier New" w:cs="Courier New"/>
          <w:color w:val="212121"/>
          <w:sz w:val="23"/>
        </w:rPr>
        <w:t>java.util.Date</w:t>
      </w:r>
      <w:proofErr w:type="spellEnd"/>
      <w:r w:rsidRPr="00E80B61">
        <w:rPr>
          <w:rFonts w:ascii="Segoe UI" w:eastAsia="Times New Roman" w:hAnsi="Segoe UI" w:cs="Segoe UI"/>
          <w:color w:val="212121"/>
          <w:sz w:val="24"/>
          <w:szCs w:val="24"/>
        </w:rPr>
        <w:t> represents date and time of day, a </w:t>
      </w:r>
      <w:proofErr w:type="spellStart"/>
      <w:r w:rsidRPr="00E80B61">
        <w:rPr>
          <w:rFonts w:ascii="Courier New" w:eastAsia="Times New Roman" w:hAnsi="Courier New" w:cs="Courier New"/>
          <w:color w:val="212121"/>
          <w:sz w:val="23"/>
        </w:rPr>
        <w:t>java.sql.Date</w:t>
      </w:r>
      <w:proofErr w:type="spellEnd"/>
      <w:r w:rsidRPr="00E80B61">
        <w:rPr>
          <w:rFonts w:ascii="Segoe UI" w:eastAsia="Times New Roman" w:hAnsi="Segoe UI" w:cs="Segoe UI"/>
          <w:color w:val="212121"/>
          <w:sz w:val="24"/>
          <w:szCs w:val="24"/>
        </w:rPr>
        <w:t> only represents a date. The complement of </w:t>
      </w:r>
      <w:proofErr w:type="spellStart"/>
      <w:r w:rsidRPr="00E80B61">
        <w:rPr>
          <w:rFonts w:ascii="Courier New" w:eastAsia="Times New Roman" w:hAnsi="Courier New" w:cs="Courier New"/>
          <w:color w:val="212121"/>
          <w:sz w:val="23"/>
        </w:rPr>
        <w:t>java.sql.Date</w:t>
      </w:r>
      <w:proofErr w:type="spellEnd"/>
      <w:r w:rsidRPr="00E80B61">
        <w:rPr>
          <w:rFonts w:ascii="Segoe UI" w:eastAsia="Times New Roman" w:hAnsi="Segoe UI" w:cs="Segoe UI"/>
          <w:color w:val="212121"/>
          <w:sz w:val="24"/>
          <w:szCs w:val="24"/>
        </w:rPr>
        <w:t> is </w:t>
      </w:r>
      <w:proofErr w:type="spellStart"/>
      <w:r w:rsidRPr="00E80B61">
        <w:rPr>
          <w:rFonts w:ascii="Courier New" w:eastAsia="Times New Roman" w:hAnsi="Courier New" w:cs="Courier New"/>
          <w:color w:val="212121"/>
          <w:sz w:val="23"/>
        </w:rPr>
        <w:t>java.sql.Time</w:t>
      </w:r>
      <w:proofErr w:type="spellEnd"/>
      <w:r w:rsidRPr="00E80B61">
        <w:rPr>
          <w:rFonts w:ascii="Segoe UI" w:eastAsia="Times New Roman" w:hAnsi="Segoe UI" w:cs="Segoe UI"/>
          <w:color w:val="212121"/>
          <w:sz w:val="24"/>
          <w:szCs w:val="24"/>
        </w:rPr>
        <w:t>, which only represents a time of day.</w:t>
      </w:r>
      <w:r w:rsidRPr="00E80B61">
        <w:rPr>
          <w:rFonts w:ascii="Segoe UI" w:eastAsia="Times New Roman" w:hAnsi="Segoe UI" w:cs="Segoe UI"/>
          <w:color w:val="212121"/>
          <w:sz w:val="24"/>
          <w:szCs w:val="24"/>
        </w:rPr>
        <w:br/>
        <w:t>The </w:t>
      </w:r>
      <w:proofErr w:type="spellStart"/>
      <w:r w:rsidRPr="00E80B61">
        <w:rPr>
          <w:rFonts w:ascii="Courier New" w:eastAsia="Times New Roman" w:hAnsi="Courier New" w:cs="Courier New"/>
          <w:color w:val="212121"/>
          <w:sz w:val="23"/>
        </w:rPr>
        <w:t>java.sql.Date</w:t>
      </w:r>
      <w:proofErr w:type="spellEnd"/>
      <w:r w:rsidRPr="00E80B61">
        <w:rPr>
          <w:rFonts w:ascii="Segoe UI" w:eastAsia="Times New Roman" w:hAnsi="Segoe UI" w:cs="Segoe UI"/>
          <w:color w:val="212121"/>
          <w:sz w:val="24"/>
          <w:szCs w:val="24"/>
        </w:rPr>
        <w:t> is a subclass (an extension) of </w:t>
      </w:r>
      <w:proofErr w:type="spellStart"/>
      <w:r w:rsidRPr="00E80B61">
        <w:rPr>
          <w:rFonts w:ascii="Courier New" w:eastAsia="Times New Roman" w:hAnsi="Courier New" w:cs="Courier New"/>
          <w:color w:val="212121"/>
          <w:sz w:val="23"/>
        </w:rPr>
        <w:t>java.util.Date</w:t>
      </w:r>
      <w:proofErr w:type="spellEnd"/>
      <w:r w:rsidRPr="00E80B61">
        <w:rPr>
          <w:rFonts w:ascii="Segoe UI" w:eastAsia="Times New Roman" w:hAnsi="Segoe UI" w:cs="Segoe UI"/>
          <w:color w:val="212121"/>
          <w:sz w:val="24"/>
          <w:szCs w:val="24"/>
        </w:rPr>
        <w:t>. So, what changed in </w:t>
      </w:r>
      <w:proofErr w:type="spellStart"/>
      <w:proofErr w:type="gramStart"/>
      <w:r w:rsidRPr="00E80B61">
        <w:rPr>
          <w:rFonts w:ascii="Courier New" w:eastAsia="Times New Roman" w:hAnsi="Courier New" w:cs="Courier New"/>
          <w:color w:val="212121"/>
          <w:sz w:val="23"/>
        </w:rPr>
        <w:t>java.sql.Date</w:t>
      </w:r>
      <w:proofErr w:type="spellEnd"/>
      <w:r w:rsidRPr="00E80B61">
        <w:rPr>
          <w:rFonts w:ascii="Segoe UI" w:eastAsia="Times New Roman" w:hAnsi="Segoe UI" w:cs="Segoe UI"/>
          <w:color w:val="212121"/>
          <w:sz w:val="24"/>
          <w:szCs w:val="24"/>
        </w:rPr>
        <w:t>:</w:t>
      </w:r>
      <w:proofErr w:type="gramEnd"/>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 </w:t>
      </w:r>
      <w:proofErr w:type="spellStart"/>
      <w:r w:rsidRPr="00E80B61">
        <w:rPr>
          <w:rFonts w:ascii="Courier New" w:eastAsia="Times New Roman" w:hAnsi="Courier New" w:cs="Courier New"/>
          <w:color w:val="212121"/>
          <w:sz w:val="23"/>
        </w:rPr>
        <w:t>toString</w:t>
      </w:r>
      <w:proofErr w:type="spellEnd"/>
      <w:r w:rsidRPr="00E80B61">
        <w:rPr>
          <w:rFonts w:ascii="Courier New" w:eastAsia="Times New Roman" w:hAnsi="Courier New" w:cs="Courier New"/>
          <w:color w:val="212121"/>
          <w:sz w:val="23"/>
        </w:rPr>
        <w:t>()</w:t>
      </w:r>
      <w:r w:rsidRPr="00E80B61">
        <w:rPr>
          <w:rFonts w:ascii="Segoe UI" w:eastAsia="Times New Roman" w:hAnsi="Segoe UI" w:cs="Segoe UI"/>
          <w:color w:val="212121"/>
          <w:sz w:val="24"/>
          <w:szCs w:val="24"/>
        </w:rPr>
        <w:t> generates a different string representation: </w:t>
      </w:r>
      <w:proofErr w:type="spellStart"/>
      <w:r w:rsidRPr="00E80B61">
        <w:rPr>
          <w:rFonts w:ascii="Segoe UI" w:eastAsia="Times New Roman" w:hAnsi="Segoe UI" w:cs="Segoe UI"/>
          <w:b/>
          <w:bCs/>
          <w:color w:val="212121"/>
          <w:sz w:val="24"/>
          <w:szCs w:val="24"/>
        </w:rPr>
        <w:t>yyyy</w:t>
      </w:r>
      <w:proofErr w:type="spellEnd"/>
      <w:r w:rsidRPr="00E80B61">
        <w:rPr>
          <w:rFonts w:ascii="Segoe UI" w:eastAsia="Times New Roman" w:hAnsi="Segoe UI" w:cs="Segoe UI"/>
          <w:b/>
          <w:bCs/>
          <w:color w:val="212121"/>
          <w:sz w:val="24"/>
          <w:szCs w:val="24"/>
        </w:rPr>
        <w:t>-mm-</w:t>
      </w:r>
      <w:proofErr w:type="spellStart"/>
      <w:r w:rsidRPr="00E80B61">
        <w:rPr>
          <w:rFonts w:ascii="Segoe UI" w:eastAsia="Times New Roman" w:hAnsi="Segoe UI" w:cs="Segoe UI"/>
          <w:b/>
          <w:bCs/>
          <w:color w:val="212121"/>
          <w:sz w:val="24"/>
          <w:szCs w:val="24"/>
        </w:rPr>
        <w:t>dd</w:t>
      </w:r>
      <w:proofErr w:type="spellEnd"/>
      <w:r w:rsidRPr="00E80B61">
        <w:rPr>
          <w:rFonts w:ascii="Segoe UI" w:eastAsia="Times New Roman" w:hAnsi="Segoe UI" w:cs="Segoe UI"/>
          <w:color w:val="212121"/>
          <w:sz w:val="24"/>
          <w:szCs w:val="24"/>
        </w:rPr>
        <w:br/>
        <w:t>– a </w:t>
      </w:r>
      <w:r w:rsidRPr="00E80B61">
        <w:rPr>
          <w:rFonts w:ascii="Courier New" w:eastAsia="Times New Roman" w:hAnsi="Courier New" w:cs="Courier New"/>
          <w:color w:val="212121"/>
          <w:sz w:val="23"/>
        </w:rPr>
        <w:t xml:space="preserve">static </w:t>
      </w:r>
      <w:proofErr w:type="spellStart"/>
      <w:r w:rsidRPr="00E80B61">
        <w:rPr>
          <w:rFonts w:ascii="Courier New" w:eastAsia="Times New Roman" w:hAnsi="Courier New" w:cs="Courier New"/>
          <w:color w:val="212121"/>
          <w:sz w:val="23"/>
        </w:rPr>
        <w:t>valueOf</w:t>
      </w:r>
      <w:proofErr w:type="spellEnd"/>
      <w:r w:rsidRPr="00E80B61">
        <w:rPr>
          <w:rFonts w:ascii="Courier New" w:eastAsia="Times New Roman" w:hAnsi="Courier New" w:cs="Courier New"/>
          <w:color w:val="212121"/>
          <w:sz w:val="23"/>
        </w:rPr>
        <w:t>(String)</w:t>
      </w:r>
      <w:r w:rsidRPr="00E80B61">
        <w:rPr>
          <w:rFonts w:ascii="Segoe UI" w:eastAsia="Times New Roman" w:hAnsi="Segoe UI" w:cs="Segoe UI"/>
          <w:color w:val="212121"/>
          <w:sz w:val="24"/>
          <w:szCs w:val="24"/>
        </w:rPr>
        <w:t> methods to create a date from a string with above representation</w:t>
      </w:r>
      <w:r w:rsidRPr="00E80B61">
        <w:rPr>
          <w:rFonts w:ascii="Segoe UI" w:eastAsia="Times New Roman" w:hAnsi="Segoe UI" w:cs="Segoe UI"/>
          <w:color w:val="212121"/>
          <w:sz w:val="24"/>
          <w:szCs w:val="24"/>
        </w:rPr>
        <w:br/>
        <w:t>– the getters and setter for hours, minutes and seconds are deprecated</w:t>
      </w:r>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The </w:t>
      </w:r>
      <w:proofErr w:type="spellStart"/>
      <w:r w:rsidRPr="00E80B61">
        <w:rPr>
          <w:rFonts w:ascii="Courier New" w:eastAsia="Times New Roman" w:hAnsi="Courier New" w:cs="Courier New"/>
          <w:color w:val="212121"/>
          <w:sz w:val="23"/>
        </w:rPr>
        <w:t>java.sql.Date</w:t>
      </w:r>
      <w:proofErr w:type="spellEnd"/>
      <w:r w:rsidRPr="00E80B61">
        <w:rPr>
          <w:rFonts w:ascii="Segoe UI" w:eastAsia="Times New Roman" w:hAnsi="Segoe UI" w:cs="Segoe UI"/>
          <w:color w:val="212121"/>
          <w:sz w:val="24"/>
          <w:szCs w:val="24"/>
        </w:rPr>
        <w:t> class is used with JDBC and it was intended to not have a time part, that is, hours, minutes, seconds, and milliseconds should be zero… but this is not enforced by the class.</w:t>
      </w:r>
    </w:p>
    <w:p w:rsidR="00E80B61" w:rsidRPr="00E80B61" w:rsidRDefault="00BD3914" w:rsidP="00E80B61">
      <w:pPr>
        <w:shd w:val="clear" w:color="auto" w:fill="FFFFFF"/>
        <w:spacing w:before="480" w:after="240" w:line="240" w:lineRule="auto"/>
        <w:outlineLvl w:val="1"/>
        <w:rPr>
          <w:rFonts w:eastAsia="Times New Roman" w:cstheme="minorHAnsi"/>
          <w:b/>
          <w:bCs/>
          <w:color w:val="FF0000"/>
          <w:sz w:val="36"/>
          <w:szCs w:val="36"/>
        </w:rPr>
      </w:pPr>
      <w:bookmarkStart w:id="3" w:name="ques5"/>
      <w:bookmarkEnd w:id="3"/>
      <w:proofErr w:type="gramStart"/>
      <w:r>
        <w:rPr>
          <w:rFonts w:eastAsia="Times New Roman" w:cstheme="minorHAnsi"/>
          <w:b/>
          <w:bCs/>
          <w:color w:val="FF0000"/>
          <w:sz w:val="36"/>
          <w:szCs w:val="36"/>
        </w:rPr>
        <w:t>5.</w:t>
      </w:r>
      <w:r w:rsidR="00E80B61" w:rsidRPr="00BD3914">
        <w:rPr>
          <w:rFonts w:eastAsia="Times New Roman" w:cstheme="minorHAnsi"/>
          <w:b/>
          <w:bCs/>
          <w:color w:val="FF0000"/>
          <w:sz w:val="36"/>
          <w:szCs w:val="36"/>
        </w:rPr>
        <w:t>Explain</w:t>
      </w:r>
      <w:proofErr w:type="gramEnd"/>
      <w:r w:rsidR="00E80B61" w:rsidRPr="00BD3914">
        <w:rPr>
          <w:rFonts w:eastAsia="Times New Roman" w:cstheme="minorHAnsi"/>
          <w:b/>
          <w:bCs/>
          <w:color w:val="FF0000"/>
          <w:sz w:val="36"/>
          <w:szCs w:val="36"/>
        </w:rPr>
        <w:t xml:space="preserve"> marker interfaces?</w:t>
      </w:r>
    </w:p>
    <w:p w:rsidR="00E80B61" w:rsidRPr="00E80B61" w:rsidRDefault="00E80B61" w:rsidP="00E80B61">
      <w:pPr>
        <w:shd w:val="clear" w:color="auto" w:fill="FFFFFF"/>
        <w:spacing w:before="150" w:after="24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The marker interface pattern is a design pattern in computer science, used with languages that </w:t>
      </w:r>
      <w:r w:rsidRPr="00E80B61">
        <w:rPr>
          <w:rFonts w:ascii="Segoe UI" w:eastAsia="Times New Roman" w:hAnsi="Segoe UI" w:cs="Segoe UI"/>
          <w:b/>
          <w:bCs/>
          <w:color w:val="212121"/>
          <w:sz w:val="24"/>
          <w:szCs w:val="24"/>
        </w:rPr>
        <w:t>provide run-time type information about objects</w:t>
      </w:r>
      <w:proofErr w:type="gramStart"/>
      <w:r w:rsidRPr="00E80B61">
        <w:rPr>
          <w:rFonts w:ascii="Segoe UI" w:eastAsia="Times New Roman" w:hAnsi="Segoe UI" w:cs="Segoe UI"/>
          <w:color w:val="212121"/>
          <w:sz w:val="24"/>
          <w:szCs w:val="24"/>
        </w:rPr>
        <w:t>.</w:t>
      </w:r>
      <w:r w:rsidRPr="00E80B61">
        <w:rPr>
          <w:rFonts w:ascii="Segoe UI" w:eastAsia="Times New Roman" w:hAnsi="Segoe UI" w:cs="Segoe UI"/>
          <w:b/>
          <w:bCs/>
          <w:color w:val="212121"/>
          <w:sz w:val="24"/>
          <w:szCs w:val="24"/>
        </w:rPr>
        <w:t>.</w:t>
      </w:r>
      <w:proofErr w:type="gramEnd"/>
      <w:r w:rsidRPr="00E80B61">
        <w:rPr>
          <w:rFonts w:ascii="Segoe UI" w:eastAsia="Times New Roman" w:hAnsi="Segoe UI" w:cs="Segoe UI"/>
          <w:color w:val="212121"/>
          <w:sz w:val="24"/>
          <w:szCs w:val="24"/>
        </w:rPr>
        <w:t> In java, it is used as interfaces with no method specified.</w:t>
      </w:r>
    </w:p>
    <w:p w:rsidR="00E80B61" w:rsidRPr="00E80B61" w:rsidRDefault="00E80B61" w:rsidP="00E80B61">
      <w:pPr>
        <w:shd w:val="clear" w:color="auto" w:fill="FFFFFF"/>
        <w:spacing w:before="150" w:after="24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A good example of use of marker interface in java is </w:t>
      </w:r>
      <w:proofErr w:type="spellStart"/>
      <w:r w:rsidRPr="00E80B61">
        <w:rPr>
          <w:rFonts w:ascii="Segoe UI" w:eastAsia="Times New Roman" w:hAnsi="Segoe UI" w:cs="Segoe UI"/>
          <w:color w:val="212121"/>
          <w:sz w:val="24"/>
          <w:szCs w:val="24"/>
        </w:rPr>
        <w:fldChar w:fldCharType="begin"/>
      </w:r>
      <w:r w:rsidRPr="00E80B61">
        <w:rPr>
          <w:rFonts w:ascii="Segoe UI" w:eastAsia="Times New Roman" w:hAnsi="Segoe UI" w:cs="Segoe UI"/>
          <w:color w:val="212121"/>
          <w:sz w:val="24"/>
          <w:szCs w:val="24"/>
        </w:rPr>
        <w:instrText xml:space="preserve"> HYPERLINK "https://howtodoinjava.com/java/serialization/a-mini-guide-for-implementing-serializable-interface-in-java/" \o "A mini guide for implementing serializable interface in java" </w:instrText>
      </w:r>
      <w:r w:rsidRPr="00E80B61">
        <w:rPr>
          <w:rFonts w:ascii="Segoe UI" w:eastAsia="Times New Roman" w:hAnsi="Segoe UI" w:cs="Segoe UI"/>
          <w:color w:val="212121"/>
          <w:sz w:val="24"/>
          <w:szCs w:val="24"/>
        </w:rPr>
        <w:fldChar w:fldCharType="separate"/>
      </w:r>
      <w:r w:rsidRPr="00E80B61">
        <w:rPr>
          <w:rFonts w:ascii="Segoe UI" w:eastAsia="Times New Roman" w:hAnsi="Segoe UI" w:cs="Segoe UI"/>
          <w:color w:val="0556F3"/>
          <w:sz w:val="24"/>
          <w:szCs w:val="24"/>
        </w:rPr>
        <w:t>Serializable</w:t>
      </w:r>
      <w:proofErr w:type="spellEnd"/>
      <w:r w:rsidRPr="00E80B61">
        <w:rPr>
          <w:rFonts w:ascii="Segoe UI" w:eastAsia="Times New Roman" w:hAnsi="Segoe UI" w:cs="Segoe UI"/>
          <w:color w:val="212121"/>
          <w:sz w:val="24"/>
          <w:szCs w:val="24"/>
        </w:rPr>
        <w:fldChar w:fldCharType="end"/>
      </w:r>
      <w:r w:rsidRPr="00E80B61">
        <w:rPr>
          <w:rFonts w:ascii="Segoe UI" w:eastAsia="Times New Roman" w:hAnsi="Segoe UI" w:cs="Segoe UI"/>
          <w:color w:val="212121"/>
          <w:sz w:val="24"/>
          <w:szCs w:val="24"/>
        </w:rPr>
        <w:t> interface. A class implements this interface to indicate that its non-transient data members can be written to a byte steam or file system.</w:t>
      </w:r>
    </w:p>
    <w:p w:rsidR="00E80B61" w:rsidRPr="00E80B61" w:rsidRDefault="00E80B61" w:rsidP="00E80B61">
      <w:pPr>
        <w:shd w:val="clear" w:color="auto" w:fill="FFFFFF"/>
        <w:spacing w:before="150" w:after="24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A </w:t>
      </w:r>
      <w:r w:rsidRPr="00E80B61">
        <w:rPr>
          <w:rFonts w:ascii="Segoe UI" w:eastAsia="Times New Roman" w:hAnsi="Segoe UI" w:cs="Segoe UI"/>
          <w:i/>
          <w:iCs/>
          <w:color w:val="212121"/>
          <w:sz w:val="24"/>
          <w:szCs w:val="24"/>
        </w:rPr>
        <w:t>major problem</w:t>
      </w:r>
      <w:r w:rsidRPr="00E80B61">
        <w:rPr>
          <w:rFonts w:ascii="Segoe UI" w:eastAsia="Times New Roman" w:hAnsi="Segoe UI" w:cs="Segoe UI"/>
          <w:color w:val="212121"/>
          <w:sz w:val="24"/>
          <w:szCs w:val="24"/>
        </w:rPr>
        <w:t> with marker interfaces is that an interface defines a contract for implementing classes, and that contract is inherited by all subclasses. This means that </w:t>
      </w:r>
      <w:r w:rsidRPr="00E80B61">
        <w:rPr>
          <w:rFonts w:ascii="Segoe UI" w:eastAsia="Times New Roman" w:hAnsi="Segoe UI" w:cs="Segoe UI"/>
          <w:b/>
          <w:bCs/>
          <w:color w:val="212121"/>
          <w:sz w:val="24"/>
          <w:szCs w:val="24"/>
        </w:rPr>
        <w:t>you cannot “un-implement” a marker</w:t>
      </w:r>
      <w:r w:rsidRPr="00E80B61">
        <w:rPr>
          <w:rFonts w:ascii="Segoe UI" w:eastAsia="Times New Roman" w:hAnsi="Segoe UI" w:cs="Segoe UI"/>
          <w:color w:val="212121"/>
          <w:sz w:val="24"/>
          <w:szCs w:val="24"/>
        </w:rPr>
        <w:t xml:space="preserve">. In the example given, if you create a subclass that you do not want to serialize (perhaps because it depends on transient state), you must resort to explicitly throwing </w:t>
      </w:r>
      <w:proofErr w:type="spellStart"/>
      <w:r w:rsidRPr="00E80B61">
        <w:rPr>
          <w:rFonts w:ascii="Segoe UI" w:eastAsia="Times New Roman" w:hAnsi="Segoe UI" w:cs="Segoe UI"/>
          <w:color w:val="212121"/>
          <w:sz w:val="24"/>
          <w:szCs w:val="24"/>
        </w:rPr>
        <w:t>NotSerializableException</w:t>
      </w:r>
      <w:proofErr w:type="spellEnd"/>
      <w:r w:rsidRPr="00E80B61">
        <w:rPr>
          <w:rFonts w:ascii="Segoe UI" w:eastAsia="Times New Roman" w:hAnsi="Segoe UI" w:cs="Segoe UI"/>
          <w:color w:val="212121"/>
          <w:sz w:val="24"/>
          <w:szCs w:val="24"/>
        </w:rPr>
        <w:t>.</w:t>
      </w:r>
    </w:p>
    <w:p w:rsidR="00E80B61" w:rsidRPr="00E80B61" w:rsidRDefault="00A76E7C" w:rsidP="00E80B61">
      <w:pPr>
        <w:shd w:val="clear" w:color="auto" w:fill="FFFFFF"/>
        <w:spacing w:before="480" w:after="240" w:line="240" w:lineRule="auto"/>
        <w:outlineLvl w:val="1"/>
        <w:rPr>
          <w:rFonts w:ascii="Segoe UI" w:eastAsia="Times New Roman" w:hAnsi="Segoe UI" w:cs="Segoe UI"/>
          <w:b/>
          <w:bCs/>
          <w:color w:val="212121"/>
          <w:sz w:val="36"/>
          <w:szCs w:val="36"/>
        </w:rPr>
      </w:pPr>
      <w:bookmarkStart w:id="4" w:name="ques6"/>
      <w:bookmarkEnd w:id="4"/>
      <w:proofErr w:type="gramStart"/>
      <w:r>
        <w:rPr>
          <w:rFonts w:ascii="Segoe UI" w:eastAsia="Times New Roman" w:hAnsi="Segoe UI" w:cs="Segoe UI"/>
          <w:b/>
          <w:bCs/>
          <w:color w:val="212121"/>
          <w:sz w:val="36"/>
          <w:szCs w:val="36"/>
        </w:rPr>
        <w:lastRenderedPageBreak/>
        <w:t>6.</w:t>
      </w:r>
      <w:r w:rsidR="00E80B61" w:rsidRPr="00A76E7C">
        <w:rPr>
          <w:rFonts w:ascii="Segoe UI" w:eastAsia="Times New Roman" w:hAnsi="Segoe UI" w:cs="Segoe UI"/>
          <w:b/>
          <w:bCs/>
          <w:color w:val="FF0000"/>
          <w:sz w:val="36"/>
          <w:szCs w:val="36"/>
        </w:rPr>
        <w:t>Why</w:t>
      </w:r>
      <w:proofErr w:type="gramEnd"/>
      <w:r w:rsidR="00E80B61" w:rsidRPr="00A76E7C">
        <w:rPr>
          <w:rFonts w:ascii="Segoe UI" w:eastAsia="Times New Roman" w:hAnsi="Segoe UI" w:cs="Segoe UI"/>
          <w:b/>
          <w:bCs/>
          <w:color w:val="FF0000"/>
          <w:sz w:val="36"/>
          <w:szCs w:val="36"/>
        </w:rPr>
        <w:t xml:space="preserve"> main() in java is declared as public static void?</w:t>
      </w:r>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r w:rsidRPr="00E80B61">
        <w:rPr>
          <w:rFonts w:ascii="Segoe UI" w:eastAsia="Times New Roman" w:hAnsi="Segoe UI" w:cs="Segoe UI"/>
          <w:b/>
          <w:bCs/>
          <w:i/>
          <w:iCs/>
          <w:color w:val="212121"/>
          <w:sz w:val="24"/>
          <w:szCs w:val="24"/>
        </w:rPr>
        <w:t>Why public</w:t>
      </w:r>
      <w:r w:rsidRPr="00E80B61">
        <w:rPr>
          <w:rFonts w:ascii="Segoe UI" w:eastAsia="Times New Roman" w:hAnsi="Segoe UI" w:cs="Segoe UI"/>
          <w:b/>
          <w:bCs/>
          <w:color w:val="212121"/>
          <w:sz w:val="24"/>
          <w:szCs w:val="24"/>
        </w:rPr>
        <w:t>?</w:t>
      </w:r>
      <w:r w:rsidRPr="00E80B61">
        <w:rPr>
          <w:rFonts w:ascii="Segoe UI" w:eastAsia="Times New Roman" w:hAnsi="Segoe UI" w:cs="Segoe UI"/>
          <w:color w:val="212121"/>
          <w:sz w:val="24"/>
          <w:szCs w:val="24"/>
        </w:rPr>
        <w:t> </w:t>
      </w:r>
      <w:proofErr w:type="gramStart"/>
      <w:r w:rsidRPr="00E80B61">
        <w:rPr>
          <w:rFonts w:ascii="Segoe UI" w:eastAsia="Times New Roman" w:hAnsi="Segoe UI" w:cs="Segoe UI"/>
          <w:color w:val="212121"/>
          <w:sz w:val="24"/>
          <w:szCs w:val="24"/>
        </w:rPr>
        <w:t>main</w:t>
      </w:r>
      <w:proofErr w:type="gramEnd"/>
      <w:r w:rsidRPr="00E80B61">
        <w:rPr>
          <w:rFonts w:ascii="Segoe UI" w:eastAsia="Times New Roman" w:hAnsi="Segoe UI" w:cs="Segoe UI"/>
          <w:color w:val="212121"/>
          <w:sz w:val="24"/>
          <w:szCs w:val="24"/>
        </w:rPr>
        <w:t xml:space="preserve"> method is </w:t>
      </w:r>
      <w:r w:rsidRPr="00E80B61">
        <w:rPr>
          <w:rFonts w:ascii="Courier New" w:eastAsia="Times New Roman" w:hAnsi="Courier New" w:cs="Courier New"/>
          <w:color w:val="212121"/>
          <w:sz w:val="23"/>
        </w:rPr>
        <w:t>public</w:t>
      </w:r>
      <w:r w:rsidRPr="00E80B61">
        <w:rPr>
          <w:rFonts w:ascii="Segoe UI" w:eastAsia="Times New Roman" w:hAnsi="Segoe UI" w:cs="Segoe UI"/>
          <w:color w:val="212121"/>
          <w:sz w:val="24"/>
          <w:szCs w:val="24"/>
        </w:rPr>
        <w:t xml:space="preserve"> so that it can be accessible everywhere and to every object which may desire to use it for launching the application. Here, </w:t>
      </w:r>
      <w:proofErr w:type="spellStart"/>
      <w:r w:rsidRPr="00E80B61">
        <w:rPr>
          <w:rFonts w:ascii="Segoe UI" w:eastAsia="Times New Roman" w:hAnsi="Segoe UI" w:cs="Segoe UI"/>
          <w:color w:val="212121"/>
          <w:sz w:val="24"/>
          <w:szCs w:val="24"/>
        </w:rPr>
        <w:t>i</w:t>
      </w:r>
      <w:proofErr w:type="spellEnd"/>
      <w:r w:rsidRPr="00E80B61">
        <w:rPr>
          <w:rFonts w:ascii="Segoe UI" w:eastAsia="Times New Roman" w:hAnsi="Segoe UI" w:cs="Segoe UI"/>
          <w:color w:val="212121"/>
          <w:sz w:val="24"/>
          <w:szCs w:val="24"/>
        </w:rPr>
        <w:t xml:space="preserve"> am not saying that JDK/JRE had similar reasons because java.exe or javaw.exe (for windows) use Java Native Interface (JNI) calls to invoke method, so they can have invoked it either way irrespective of any access modifier.</w:t>
      </w:r>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r w:rsidRPr="00E80B61">
        <w:rPr>
          <w:rFonts w:ascii="Segoe UI" w:eastAsia="Times New Roman" w:hAnsi="Segoe UI" w:cs="Segoe UI"/>
          <w:b/>
          <w:bCs/>
          <w:i/>
          <w:iCs/>
          <w:color w:val="212121"/>
          <w:sz w:val="24"/>
          <w:szCs w:val="24"/>
        </w:rPr>
        <w:t>Why static</w:t>
      </w:r>
      <w:r w:rsidRPr="00E80B61">
        <w:rPr>
          <w:rFonts w:ascii="Segoe UI" w:eastAsia="Times New Roman" w:hAnsi="Segoe UI" w:cs="Segoe UI"/>
          <w:b/>
          <w:bCs/>
          <w:color w:val="212121"/>
          <w:sz w:val="24"/>
          <w:szCs w:val="24"/>
        </w:rPr>
        <w:t>?</w:t>
      </w:r>
      <w:r w:rsidRPr="00E80B61">
        <w:rPr>
          <w:rFonts w:ascii="Segoe UI" w:eastAsia="Times New Roman" w:hAnsi="Segoe UI" w:cs="Segoe UI"/>
          <w:color w:val="212121"/>
          <w:sz w:val="24"/>
          <w:szCs w:val="24"/>
        </w:rPr>
        <w:t> </w:t>
      </w:r>
      <w:proofErr w:type="spellStart"/>
      <w:proofErr w:type="gramStart"/>
      <w:r w:rsidRPr="00E80B61">
        <w:rPr>
          <w:rFonts w:ascii="Segoe UI" w:eastAsia="Times New Roman" w:hAnsi="Segoe UI" w:cs="Segoe UI"/>
          <w:color w:val="212121"/>
          <w:sz w:val="24"/>
          <w:szCs w:val="24"/>
        </w:rPr>
        <w:t>Lets</w:t>
      </w:r>
      <w:proofErr w:type="spellEnd"/>
      <w:r w:rsidRPr="00E80B61">
        <w:rPr>
          <w:rFonts w:ascii="Segoe UI" w:eastAsia="Times New Roman" w:hAnsi="Segoe UI" w:cs="Segoe UI"/>
          <w:color w:val="212121"/>
          <w:sz w:val="24"/>
          <w:szCs w:val="24"/>
        </w:rPr>
        <w:t xml:space="preserve"> suppose we do not have main method as </w:t>
      </w:r>
      <w:r w:rsidRPr="00E80B61">
        <w:rPr>
          <w:rFonts w:ascii="Courier New" w:eastAsia="Times New Roman" w:hAnsi="Courier New" w:cs="Courier New"/>
          <w:color w:val="212121"/>
          <w:sz w:val="23"/>
        </w:rPr>
        <w:t>static</w:t>
      </w:r>
      <w:r w:rsidRPr="00E80B61">
        <w:rPr>
          <w:rFonts w:ascii="Segoe UI" w:eastAsia="Times New Roman" w:hAnsi="Segoe UI" w:cs="Segoe UI"/>
          <w:color w:val="212121"/>
          <w:sz w:val="24"/>
          <w:szCs w:val="24"/>
        </w:rPr>
        <w:t>.</w:t>
      </w:r>
      <w:proofErr w:type="gramEnd"/>
      <w:r w:rsidRPr="00E80B61">
        <w:rPr>
          <w:rFonts w:ascii="Segoe UI" w:eastAsia="Times New Roman" w:hAnsi="Segoe UI" w:cs="Segoe UI"/>
          <w:color w:val="212121"/>
          <w:sz w:val="24"/>
          <w:szCs w:val="24"/>
        </w:rPr>
        <w:t xml:space="preserve"> Now, to invoke any method you need an instance of it. </w:t>
      </w:r>
      <w:proofErr w:type="gramStart"/>
      <w:r w:rsidRPr="00E80B61">
        <w:rPr>
          <w:rFonts w:ascii="Segoe UI" w:eastAsia="Times New Roman" w:hAnsi="Segoe UI" w:cs="Segoe UI"/>
          <w:color w:val="212121"/>
          <w:sz w:val="24"/>
          <w:szCs w:val="24"/>
        </w:rPr>
        <w:t>Right?</w:t>
      </w:r>
      <w:proofErr w:type="gramEnd"/>
      <w:r w:rsidRPr="00E80B61">
        <w:rPr>
          <w:rFonts w:ascii="Segoe UI" w:eastAsia="Times New Roman" w:hAnsi="Segoe UI" w:cs="Segoe UI"/>
          <w:color w:val="212121"/>
          <w:sz w:val="24"/>
          <w:szCs w:val="24"/>
        </w:rPr>
        <w:t xml:space="preserve"> Java can have overloaded constructors, we all know. Now, which one should be used and from where the parameters for overloaded constructors will come.</w:t>
      </w:r>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r w:rsidRPr="00E80B61">
        <w:rPr>
          <w:rFonts w:ascii="Segoe UI" w:eastAsia="Times New Roman" w:hAnsi="Segoe UI" w:cs="Segoe UI"/>
          <w:b/>
          <w:bCs/>
          <w:i/>
          <w:iCs/>
          <w:color w:val="212121"/>
          <w:sz w:val="24"/>
          <w:szCs w:val="24"/>
        </w:rPr>
        <w:t>Why void</w:t>
      </w:r>
      <w:r w:rsidRPr="00E80B61">
        <w:rPr>
          <w:rFonts w:ascii="Segoe UI" w:eastAsia="Times New Roman" w:hAnsi="Segoe UI" w:cs="Segoe UI"/>
          <w:b/>
          <w:bCs/>
          <w:color w:val="212121"/>
          <w:sz w:val="24"/>
          <w:szCs w:val="24"/>
        </w:rPr>
        <w:t>?</w:t>
      </w:r>
      <w:r w:rsidRPr="00E80B61">
        <w:rPr>
          <w:rFonts w:ascii="Segoe UI" w:eastAsia="Times New Roman" w:hAnsi="Segoe UI" w:cs="Segoe UI"/>
          <w:color w:val="212121"/>
          <w:sz w:val="24"/>
          <w:szCs w:val="24"/>
        </w:rPr>
        <w:t> Then there is no use of returning any value to JVM, who actually invokes this method. The only thing application would like to communicate to invoking process is: normal or abnormal termination. This is already possible using </w:t>
      </w:r>
      <w:proofErr w:type="spellStart"/>
      <w:proofErr w:type="gramStart"/>
      <w:r w:rsidRPr="00E80B61">
        <w:rPr>
          <w:rFonts w:ascii="Courier New" w:eastAsia="Times New Roman" w:hAnsi="Courier New" w:cs="Courier New"/>
          <w:color w:val="212121"/>
          <w:sz w:val="23"/>
        </w:rPr>
        <w:t>System.exit</w:t>
      </w:r>
      <w:proofErr w:type="spellEnd"/>
      <w:r w:rsidRPr="00E80B61">
        <w:rPr>
          <w:rFonts w:ascii="Courier New" w:eastAsia="Times New Roman" w:hAnsi="Courier New" w:cs="Courier New"/>
          <w:color w:val="212121"/>
          <w:sz w:val="23"/>
        </w:rPr>
        <w:t>(</w:t>
      </w:r>
      <w:proofErr w:type="spellStart"/>
      <w:proofErr w:type="gramEnd"/>
      <w:r w:rsidRPr="00E80B61">
        <w:rPr>
          <w:rFonts w:ascii="Courier New" w:eastAsia="Times New Roman" w:hAnsi="Courier New" w:cs="Courier New"/>
          <w:color w:val="212121"/>
          <w:sz w:val="23"/>
        </w:rPr>
        <w:t>int</w:t>
      </w:r>
      <w:proofErr w:type="spellEnd"/>
      <w:r w:rsidRPr="00E80B61">
        <w:rPr>
          <w:rFonts w:ascii="Courier New" w:eastAsia="Times New Roman" w:hAnsi="Courier New" w:cs="Courier New"/>
          <w:color w:val="212121"/>
          <w:sz w:val="23"/>
        </w:rPr>
        <w:t>)</w:t>
      </w:r>
      <w:r w:rsidRPr="00E80B61">
        <w:rPr>
          <w:rFonts w:ascii="Segoe UI" w:eastAsia="Times New Roman" w:hAnsi="Segoe UI" w:cs="Segoe UI"/>
          <w:color w:val="212121"/>
          <w:sz w:val="24"/>
          <w:szCs w:val="24"/>
        </w:rPr>
        <w:t>. A non-zero value means abnormal termination otherwise everything was fine.</w:t>
      </w:r>
    </w:p>
    <w:p w:rsidR="00E80B61" w:rsidRPr="00E80B61" w:rsidRDefault="00A76E7C" w:rsidP="00E80B61">
      <w:pPr>
        <w:shd w:val="clear" w:color="auto" w:fill="FFFFFF"/>
        <w:spacing w:before="480" w:after="240" w:line="240" w:lineRule="auto"/>
        <w:outlineLvl w:val="1"/>
        <w:rPr>
          <w:rFonts w:eastAsia="Times New Roman" w:cstheme="minorHAnsi"/>
          <w:b/>
          <w:bCs/>
          <w:color w:val="FF0000"/>
          <w:sz w:val="36"/>
          <w:szCs w:val="36"/>
        </w:rPr>
      </w:pPr>
      <w:bookmarkStart w:id="5" w:name="ques7"/>
      <w:bookmarkEnd w:id="5"/>
      <w:proofErr w:type="gramStart"/>
      <w:r>
        <w:rPr>
          <w:rFonts w:ascii="Segoe UI" w:eastAsia="Times New Roman" w:hAnsi="Segoe UI" w:cs="Segoe UI"/>
          <w:b/>
          <w:bCs/>
          <w:color w:val="212121"/>
          <w:sz w:val="36"/>
          <w:szCs w:val="36"/>
        </w:rPr>
        <w:t>7.</w:t>
      </w:r>
      <w:r w:rsidR="00E80B61" w:rsidRPr="00A76E7C">
        <w:rPr>
          <w:rFonts w:eastAsia="Times New Roman" w:cstheme="minorHAnsi"/>
          <w:b/>
          <w:bCs/>
          <w:color w:val="FF0000"/>
          <w:sz w:val="36"/>
          <w:szCs w:val="36"/>
        </w:rPr>
        <w:t>What</w:t>
      </w:r>
      <w:proofErr w:type="gramEnd"/>
      <w:r w:rsidR="00E80B61" w:rsidRPr="00A76E7C">
        <w:rPr>
          <w:rFonts w:eastAsia="Times New Roman" w:cstheme="minorHAnsi"/>
          <w:b/>
          <w:bCs/>
          <w:color w:val="FF0000"/>
          <w:sz w:val="36"/>
          <w:szCs w:val="36"/>
        </w:rPr>
        <w:t xml:space="preserve"> is the difference between creating String as new() and literal?</w:t>
      </w:r>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When we create </w:t>
      </w:r>
      <w:r w:rsidRPr="00E80B61">
        <w:rPr>
          <w:rFonts w:ascii="Courier New" w:eastAsia="Times New Roman" w:hAnsi="Courier New" w:cs="Courier New"/>
          <w:color w:val="212121"/>
          <w:sz w:val="23"/>
        </w:rPr>
        <w:t>String</w:t>
      </w:r>
      <w:r w:rsidRPr="00E80B61">
        <w:rPr>
          <w:rFonts w:ascii="Segoe UI" w:eastAsia="Times New Roman" w:hAnsi="Segoe UI" w:cs="Segoe UI"/>
          <w:color w:val="212121"/>
          <w:sz w:val="24"/>
          <w:szCs w:val="24"/>
        </w:rPr>
        <w:t> with </w:t>
      </w:r>
      <w:proofErr w:type="gramStart"/>
      <w:r w:rsidRPr="00E80B61">
        <w:rPr>
          <w:rFonts w:ascii="Courier New" w:eastAsia="Times New Roman" w:hAnsi="Courier New" w:cs="Courier New"/>
          <w:color w:val="212121"/>
          <w:sz w:val="23"/>
        </w:rPr>
        <w:t>new(</w:t>
      </w:r>
      <w:proofErr w:type="gramEnd"/>
      <w:r w:rsidRPr="00E80B61">
        <w:rPr>
          <w:rFonts w:ascii="Courier New" w:eastAsia="Times New Roman" w:hAnsi="Courier New" w:cs="Courier New"/>
          <w:color w:val="212121"/>
          <w:sz w:val="23"/>
        </w:rPr>
        <w:t>)</w:t>
      </w:r>
      <w:r w:rsidRPr="00E80B61">
        <w:rPr>
          <w:rFonts w:ascii="Segoe UI" w:eastAsia="Times New Roman" w:hAnsi="Segoe UI" w:cs="Segoe UI"/>
          <w:color w:val="212121"/>
          <w:sz w:val="24"/>
          <w:szCs w:val="24"/>
        </w:rPr>
        <w:t> it’s created in heap and also added into string pool, while </w:t>
      </w:r>
      <w:r w:rsidRPr="00E80B61">
        <w:rPr>
          <w:rFonts w:ascii="Courier New" w:eastAsia="Times New Roman" w:hAnsi="Courier New" w:cs="Courier New"/>
          <w:color w:val="212121"/>
          <w:sz w:val="23"/>
        </w:rPr>
        <w:t>String</w:t>
      </w:r>
      <w:r w:rsidRPr="00E80B61">
        <w:rPr>
          <w:rFonts w:ascii="Segoe UI" w:eastAsia="Times New Roman" w:hAnsi="Segoe UI" w:cs="Segoe UI"/>
          <w:color w:val="212121"/>
          <w:sz w:val="24"/>
          <w:szCs w:val="24"/>
        </w:rPr>
        <w:t> created using literal are created in String pool only which exists in Perm area of heap.</w:t>
      </w:r>
    </w:p>
    <w:p w:rsidR="00E80B61" w:rsidRPr="00E80B61" w:rsidRDefault="00A76E7C" w:rsidP="00E80B61">
      <w:pPr>
        <w:shd w:val="clear" w:color="auto" w:fill="FFFFFF"/>
        <w:spacing w:before="480" w:after="240" w:line="240" w:lineRule="auto"/>
        <w:outlineLvl w:val="1"/>
        <w:rPr>
          <w:rFonts w:ascii="Segoe UI" w:eastAsia="Times New Roman" w:hAnsi="Segoe UI" w:cs="Segoe UI"/>
          <w:b/>
          <w:bCs/>
          <w:color w:val="FF0000"/>
          <w:sz w:val="36"/>
          <w:szCs w:val="36"/>
        </w:rPr>
      </w:pPr>
      <w:bookmarkStart w:id="6" w:name="ques8"/>
      <w:bookmarkEnd w:id="6"/>
      <w:proofErr w:type="gramStart"/>
      <w:r>
        <w:rPr>
          <w:rFonts w:ascii="Segoe UI" w:eastAsia="Times New Roman" w:hAnsi="Segoe UI" w:cs="Segoe UI"/>
          <w:b/>
          <w:bCs/>
          <w:color w:val="212121"/>
          <w:sz w:val="36"/>
          <w:szCs w:val="36"/>
        </w:rPr>
        <w:t>8.</w:t>
      </w:r>
      <w:r w:rsidR="00E80B61" w:rsidRPr="00A76E7C">
        <w:rPr>
          <w:rFonts w:ascii="Segoe UI" w:eastAsia="Times New Roman" w:hAnsi="Segoe UI" w:cs="Segoe UI"/>
          <w:b/>
          <w:bCs/>
          <w:color w:val="FF0000"/>
          <w:sz w:val="36"/>
          <w:szCs w:val="36"/>
        </w:rPr>
        <w:t>How</w:t>
      </w:r>
      <w:proofErr w:type="gramEnd"/>
      <w:r w:rsidR="00E80B61" w:rsidRPr="00A76E7C">
        <w:rPr>
          <w:rFonts w:ascii="Segoe UI" w:eastAsia="Times New Roman" w:hAnsi="Segoe UI" w:cs="Segoe UI"/>
          <w:b/>
          <w:bCs/>
          <w:color w:val="FF0000"/>
          <w:sz w:val="36"/>
          <w:szCs w:val="36"/>
        </w:rPr>
        <w:t xml:space="preserve"> does substring () inside String works?</w:t>
      </w:r>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proofErr w:type="gramStart"/>
      <w:r w:rsidRPr="00E80B61">
        <w:rPr>
          <w:rFonts w:ascii="Courier New" w:eastAsia="Times New Roman" w:hAnsi="Courier New" w:cs="Courier New"/>
          <w:color w:val="212121"/>
          <w:sz w:val="23"/>
        </w:rPr>
        <w:t>String</w:t>
      </w:r>
      <w:r w:rsidRPr="00E80B61">
        <w:rPr>
          <w:rFonts w:ascii="Segoe UI" w:eastAsia="Times New Roman" w:hAnsi="Segoe UI" w:cs="Segoe UI"/>
          <w:color w:val="212121"/>
          <w:sz w:val="24"/>
          <w:szCs w:val="24"/>
        </w:rPr>
        <w:t> in java are</w:t>
      </w:r>
      <w:proofErr w:type="gramEnd"/>
      <w:r w:rsidRPr="00E80B61">
        <w:rPr>
          <w:rFonts w:ascii="Segoe UI" w:eastAsia="Times New Roman" w:hAnsi="Segoe UI" w:cs="Segoe UI"/>
          <w:color w:val="212121"/>
          <w:sz w:val="24"/>
          <w:szCs w:val="24"/>
        </w:rPr>
        <w:t xml:space="preserve"> like any other programming language, a sequence of characters. This is more like a utility class to work on that char sequence. This char sequence is maintained in following variable:</w:t>
      </w:r>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r w:rsidRPr="00E80B61">
        <w:rPr>
          <w:rFonts w:ascii="Courier New" w:eastAsia="Times New Roman" w:hAnsi="Courier New" w:cs="Courier New"/>
          <w:color w:val="212121"/>
          <w:sz w:val="23"/>
        </w:rPr>
        <w:t xml:space="preserve">/** </w:t>
      </w:r>
      <w:proofErr w:type="gramStart"/>
      <w:r w:rsidRPr="00E80B61">
        <w:rPr>
          <w:rFonts w:ascii="Courier New" w:eastAsia="Times New Roman" w:hAnsi="Courier New" w:cs="Courier New"/>
          <w:color w:val="212121"/>
          <w:sz w:val="23"/>
        </w:rPr>
        <w:t>The</w:t>
      </w:r>
      <w:proofErr w:type="gramEnd"/>
      <w:r w:rsidRPr="00E80B61">
        <w:rPr>
          <w:rFonts w:ascii="Courier New" w:eastAsia="Times New Roman" w:hAnsi="Courier New" w:cs="Courier New"/>
          <w:color w:val="212121"/>
          <w:sz w:val="23"/>
        </w:rPr>
        <w:t xml:space="preserve"> value is used for character storage. */</w:t>
      </w:r>
      <w:r w:rsidRPr="00E80B61">
        <w:rPr>
          <w:rFonts w:ascii="Courier New" w:eastAsia="Times New Roman" w:hAnsi="Courier New" w:cs="Courier New"/>
          <w:color w:val="212121"/>
          <w:sz w:val="23"/>
          <w:szCs w:val="23"/>
          <w:shd w:val="clear" w:color="auto" w:fill="F1F3F4"/>
        </w:rPr>
        <w:br/>
      </w:r>
      <w:r w:rsidRPr="00E80B61">
        <w:rPr>
          <w:rFonts w:ascii="Courier New" w:eastAsia="Times New Roman" w:hAnsi="Courier New" w:cs="Courier New"/>
          <w:b/>
          <w:bCs/>
          <w:color w:val="212121"/>
          <w:sz w:val="23"/>
        </w:rPr>
        <w:t xml:space="preserve">private final char </w:t>
      </w:r>
      <w:proofErr w:type="gramStart"/>
      <w:r w:rsidRPr="00E80B61">
        <w:rPr>
          <w:rFonts w:ascii="Courier New" w:eastAsia="Times New Roman" w:hAnsi="Courier New" w:cs="Courier New"/>
          <w:b/>
          <w:bCs/>
          <w:color w:val="212121"/>
          <w:sz w:val="23"/>
        </w:rPr>
        <w:t>value[</w:t>
      </w:r>
      <w:proofErr w:type="gramEnd"/>
      <w:r w:rsidRPr="00E80B61">
        <w:rPr>
          <w:rFonts w:ascii="Courier New" w:eastAsia="Times New Roman" w:hAnsi="Courier New" w:cs="Courier New"/>
          <w:b/>
          <w:bCs/>
          <w:color w:val="212121"/>
          <w:sz w:val="23"/>
        </w:rPr>
        <w:t>];</w:t>
      </w:r>
    </w:p>
    <w:p w:rsidR="00E80B61" w:rsidRPr="00E80B61" w:rsidRDefault="00E80B61" w:rsidP="00E80B61">
      <w:pPr>
        <w:shd w:val="clear" w:color="auto" w:fill="FFFFFF"/>
        <w:spacing w:before="150" w:after="24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To access this array in different scenarios, following variables are used:</w:t>
      </w:r>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r w:rsidRPr="00E80B61">
        <w:rPr>
          <w:rFonts w:ascii="Courier New" w:eastAsia="Times New Roman" w:hAnsi="Courier New" w:cs="Courier New"/>
          <w:color w:val="212121"/>
          <w:sz w:val="23"/>
        </w:rPr>
        <w:t xml:space="preserve">/** </w:t>
      </w:r>
      <w:proofErr w:type="gramStart"/>
      <w:r w:rsidRPr="00E80B61">
        <w:rPr>
          <w:rFonts w:ascii="Courier New" w:eastAsia="Times New Roman" w:hAnsi="Courier New" w:cs="Courier New"/>
          <w:color w:val="212121"/>
          <w:sz w:val="23"/>
        </w:rPr>
        <w:t>The</w:t>
      </w:r>
      <w:proofErr w:type="gramEnd"/>
      <w:r w:rsidRPr="00E80B61">
        <w:rPr>
          <w:rFonts w:ascii="Courier New" w:eastAsia="Times New Roman" w:hAnsi="Courier New" w:cs="Courier New"/>
          <w:color w:val="212121"/>
          <w:sz w:val="23"/>
        </w:rPr>
        <w:t xml:space="preserve"> offset is the first index of the storage that is used. */</w:t>
      </w:r>
      <w:r w:rsidRPr="00E80B61">
        <w:rPr>
          <w:rFonts w:ascii="Courier New" w:eastAsia="Times New Roman" w:hAnsi="Courier New" w:cs="Courier New"/>
          <w:color w:val="212121"/>
          <w:sz w:val="23"/>
          <w:szCs w:val="23"/>
          <w:shd w:val="clear" w:color="auto" w:fill="F1F3F4"/>
        </w:rPr>
        <w:br/>
      </w:r>
      <w:r w:rsidRPr="00E80B61">
        <w:rPr>
          <w:rFonts w:ascii="Courier New" w:eastAsia="Times New Roman" w:hAnsi="Courier New" w:cs="Courier New"/>
          <w:b/>
          <w:bCs/>
          <w:color w:val="212121"/>
          <w:sz w:val="23"/>
        </w:rPr>
        <w:t xml:space="preserve">private final </w:t>
      </w:r>
      <w:proofErr w:type="spellStart"/>
      <w:r w:rsidRPr="00E80B61">
        <w:rPr>
          <w:rFonts w:ascii="Courier New" w:eastAsia="Times New Roman" w:hAnsi="Courier New" w:cs="Courier New"/>
          <w:b/>
          <w:bCs/>
          <w:color w:val="212121"/>
          <w:sz w:val="23"/>
        </w:rPr>
        <w:t>int</w:t>
      </w:r>
      <w:proofErr w:type="spellEnd"/>
      <w:r w:rsidRPr="00E80B61">
        <w:rPr>
          <w:rFonts w:ascii="Courier New" w:eastAsia="Times New Roman" w:hAnsi="Courier New" w:cs="Courier New"/>
          <w:b/>
          <w:bCs/>
          <w:color w:val="212121"/>
          <w:sz w:val="23"/>
        </w:rPr>
        <w:t xml:space="preserve"> offset;</w:t>
      </w:r>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r w:rsidRPr="00E80B61">
        <w:rPr>
          <w:rFonts w:ascii="Courier New" w:eastAsia="Times New Roman" w:hAnsi="Courier New" w:cs="Courier New"/>
          <w:color w:val="212121"/>
          <w:sz w:val="23"/>
        </w:rPr>
        <w:t xml:space="preserve">/** </w:t>
      </w:r>
      <w:proofErr w:type="gramStart"/>
      <w:r w:rsidRPr="00E80B61">
        <w:rPr>
          <w:rFonts w:ascii="Courier New" w:eastAsia="Times New Roman" w:hAnsi="Courier New" w:cs="Courier New"/>
          <w:color w:val="212121"/>
          <w:sz w:val="23"/>
        </w:rPr>
        <w:t>The</w:t>
      </w:r>
      <w:proofErr w:type="gramEnd"/>
      <w:r w:rsidRPr="00E80B61">
        <w:rPr>
          <w:rFonts w:ascii="Courier New" w:eastAsia="Times New Roman" w:hAnsi="Courier New" w:cs="Courier New"/>
          <w:color w:val="212121"/>
          <w:sz w:val="23"/>
        </w:rPr>
        <w:t xml:space="preserve"> count is the number of characters in the String. */</w:t>
      </w:r>
      <w:r w:rsidRPr="00E80B61">
        <w:rPr>
          <w:rFonts w:ascii="Courier New" w:eastAsia="Times New Roman" w:hAnsi="Courier New" w:cs="Courier New"/>
          <w:color w:val="212121"/>
          <w:sz w:val="23"/>
          <w:szCs w:val="23"/>
          <w:shd w:val="clear" w:color="auto" w:fill="F1F3F4"/>
        </w:rPr>
        <w:br/>
      </w:r>
      <w:r w:rsidRPr="00E80B61">
        <w:rPr>
          <w:rFonts w:ascii="Courier New" w:eastAsia="Times New Roman" w:hAnsi="Courier New" w:cs="Courier New"/>
          <w:b/>
          <w:bCs/>
          <w:color w:val="212121"/>
          <w:sz w:val="23"/>
        </w:rPr>
        <w:t xml:space="preserve">private final </w:t>
      </w:r>
      <w:proofErr w:type="spellStart"/>
      <w:r w:rsidRPr="00E80B61">
        <w:rPr>
          <w:rFonts w:ascii="Courier New" w:eastAsia="Times New Roman" w:hAnsi="Courier New" w:cs="Courier New"/>
          <w:b/>
          <w:bCs/>
          <w:color w:val="212121"/>
          <w:sz w:val="23"/>
        </w:rPr>
        <w:t>int</w:t>
      </w:r>
      <w:proofErr w:type="spellEnd"/>
      <w:r w:rsidRPr="00E80B61">
        <w:rPr>
          <w:rFonts w:ascii="Courier New" w:eastAsia="Times New Roman" w:hAnsi="Courier New" w:cs="Courier New"/>
          <w:b/>
          <w:bCs/>
          <w:color w:val="212121"/>
          <w:sz w:val="23"/>
        </w:rPr>
        <w:t xml:space="preserve"> count;</w:t>
      </w:r>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Whenever we create a substring from any existing string instance, </w:t>
      </w:r>
      <w:proofErr w:type="gramStart"/>
      <w:r w:rsidRPr="00E80B61">
        <w:rPr>
          <w:rFonts w:ascii="Courier New" w:eastAsia="Times New Roman" w:hAnsi="Courier New" w:cs="Courier New"/>
          <w:color w:val="212121"/>
          <w:sz w:val="23"/>
        </w:rPr>
        <w:t>substring(</w:t>
      </w:r>
      <w:proofErr w:type="gramEnd"/>
      <w:r w:rsidRPr="00E80B61">
        <w:rPr>
          <w:rFonts w:ascii="Courier New" w:eastAsia="Times New Roman" w:hAnsi="Courier New" w:cs="Courier New"/>
          <w:color w:val="212121"/>
          <w:sz w:val="23"/>
        </w:rPr>
        <w:t>)</w:t>
      </w:r>
      <w:r w:rsidRPr="00E80B61">
        <w:rPr>
          <w:rFonts w:ascii="Segoe UI" w:eastAsia="Times New Roman" w:hAnsi="Segoe UI" w:cs="Segoe UI"/>
          <w:color w:val="212121"/>
          <w:sz w:val="24"/>
          <w:szCs w:val="24"/>
        </w:rPr>
        <w:t> method only set’s the new values of </w:t>
      </w:r>
      <w:r w:rsidRPr="00E80B61">
        <w:rPr>
          <w:rFonts w:ascii="Courier New" w:eastAsia="Times New Roman" w:hAnsi="Courier New" w:cs="Courier New"/>
          <w:color w:val="212121"/>
          <w:sz w:val="23"/>
        </w:rPr>
        <w:t>offset</w:t>
      </w:r>
      <w:r w:rsidRPr="00E80B61">
        <w:rPr>
          <w:rFonts w:ascii="Segoe UI" w:eastAsia="Times New Roman" w:hAnsi="Segoe UI" w:cs="Segoe UI"/>
          <w:color w:val="212121"/>
          <w:sz w:val="24"/>
          <w:szCs w:val="24"/>
        </w:rPr>
        <w:t> and </w:t>
      </w:r>
      <w:r w:rsidRPr="00E80B61">
        <w:rPr>
          <w:rFonts w:ascii="Courier New" w:eastAsia="Times New Roman" w:hAnsi="Courier New" w:cs="Courier New"/>
          <w:color w:val="212121"/>
          <w:sz w:val="23"/>
        </w:rPr>
        <w:t>count</w:t>
      </w:r>
      <w:r w:rsidRPr="00E80B61">
        <w:rPr>
          <w:rFonts w:ascii="Segoe UI" w:eastAsia="Times New Roman" w:hAnsi="Segoe UI" w:cs="Segoe UI"/>
          <w:color w:val="212121"/>
          <w:sz w:val="24"/>
          <w:szCs w:val="24"/>
        </w:rPr>
        <w:t> variables. The internal char array is unchanged. This is a possible source of memory leak if </w:t>
      </w:r>
      <w:proofErr w:type="gramStart"/>
      <w:r w:rsidRPr="00E80B61">
        <w:rPr>
          <w:rFonts w:ascii="Courier New" w:eastAsia="Times New Roman" w:hAnsi="Courier New" w:cs="Courier New"/>
          <w:color w:val="212121"/>
          <w:sz w:val="23"/>
        </w:rPr>
        <w:t>substring(</w:t>
      </w:r>
      <w:proofErr w:type="gramEnd"/>
      <w:r w:rsidRPr="00E80B61">
        <w:rPr>
          <w:rFonts w:ascii="Courier New" w:eastAsia="Times New Roman" w:hAnsi="Courier New" w:cs="Courier New"/>
          <w:color w:val="212121"/>
          <w:sz w:val="23"/>
        </w:rPr>
        <w:t>)</w:t>
      </w:r>
      <w:r w:rsidRPr="00E80B61">
        <w:rPr>
          <w:rFonts w:ascii="Segoe UI" w:eastAsia="Times New Roman" w:hAnsi="Segoe UI" w:cs="Segoe UI"/>
          <w:color w:val="212121"/>
          <w:sz w:val="24"/>
          <w:szCs w:val="24"/>
        </w:rPr>
        <w:t> method is used without care. </w:t>
      </w:r>
      <w:hyperlink r:id="rId6" w:tooltip="interview stuff about string class" w:history="1">
        <w:r w:rsidRPr="00E80B61">
          <w:rPr>
            <w:rFonts w:ascii="Segoe UI" w:eastAsia="Times New Roman" w:hAnsi="Segoe UI" w:cs="Segoe UI"/>
            <w:color w:val="0556F3"/>
            <w:sz w:val="24"/>
            <w:szCs w:val="24"/>
          </w:rPr>
          <w:t>Read more here</w:t>
        </w:r>
      </w:hyperlink>
    </w:p>
    <w:p w:rsidR="00E80B61" w:rsidRPr="00E80B61" w:rsidRDefault="0026072A" w:rsidP="00E80B61">
      <w:pPr>
        <w:shd w:val="clear" w:color="auto" w:fill="FFFFFF"/>
        <w:spacing w:before="480" w:after="240" w:line="240" w:lineRule="auto"/>
        <w:outlineLvl w:val="1"/>
        <w:rPr>
          <w:rFonts w:ascii="Segoe UI" w:eastAsia="Times New Roman" w:hAnsi="Segoe UI" w:cs="Segoe UI"/>
          <w:b/>
          <w:bCs/>
          <w:color w:val="FF0000"/>
          <w:sz w:val="36"/>
          <w:szCs w:val="36"/>
        </w:rPr>
      </w:pPr>
      <w:bookmarkStart w:id="7" w:name="ques9"/>
      <w:bookmarkStart w:id="8" w:name="ques10"/>
      <w:bookmarkEnd w:id="7"/>
      <w:bookmarkEnd w:id="8"/>
      <w:proofErr w:type="gramStart"/>
      <w:r>
        <w:rPr>
          <w:rFonts w:ascii="Segoe UI" w:eastAsia="Times New Roman" w:hAnsi="Segoe UI" w:cs="Segoe UI"/>
          <w:b/>
          <w:bCs/>
          <w:color w:val="212121"/>
          <w:sz w:val="36"/>
          <w:szCs w:val="36"/>
        </w:rPr>
        <w:t>9.</w:t>
      </w:r>
      <w:r w:rsidR="00E80B61" w:rsidRPr="0026072A">
        <w:rPr>
          <w:rFonts w:ascii="Segoe UI" w:eastAsia="Times New Roman" w:hAnsi="Segoe UI" w:cs="Segoe UI"/>
          <w:b/>
          <w:bCs/>
          <w:color w:val="FF0000"/>
          <w:sz w:val="36"/>
          <w:szCs w:val="36"/>
        </w:rPr>
        <w:t>Difference</w:t>
      </w:r>
      <w:proofErr w:type="gramEnd"/>
      <w:r w:rsidR="00E80B61" w:rsidRPr="0026072A">
        <w:rPr>
          <w:rFonts w:ascii="Segoe UI" w:eastAsia="Times New Roman" w:hAnsi="Segoe UI" w:cs="Segoe UI"/>
          <w:b/>
          <w:bCs/>
          <w:color w:val="FF0000"/>
          <w:sz w:val="36"/>
          <w:szCs w:val="36"/>
        </w:rPr>
        <w:t xml:space="preserve"> between interfaces and abstract classes?</w:t>
      </w:r>
    </w:p>
    <w:p w:rsidR="00E80B61" w:rsidRPr="00E80B61" w:rsidRDefault="00E80B61" w:rsidP="00E80B61">
      <w:pPr>
        <w:shd w:val="clear" w:color="auto" w:fill="FFFFFF"/>
        <w:spacing w:before="150" w:after="24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This is very common question if you are appearing interview for junior level programmer. Well, most noticeable differences are as below:</w:t>
      </w:r>
    </w:p>
    <w:p w:rsidR="00E80B61" w:rsidRPr="00E80B61" w:rsidRDefault="00E80B61" w:rsidP="00E80B61">
      <w:pPr>
        <w:numPr>
          <w:ilvl w:val="0"/>
          <w:numId w:val="4"/>
        </w:numPr>
        <w:shd w:val="clear" w:color="auto" w:fill="FFFFFF"/>
        <w:spacing w:after="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Variables declared in a Java interface is by default </w:t>
      </w:r>
      <w:r w:rsidRPr="00E80B61">
        <w:rPr>
          <w:rFonts w:ascii="Courier New" w:eastAsia="Times New Roman" w:hAnsi="Courier New" w:cs="Courier New"/>
          <w:color w:val="212121"/>
          <w:sz w:val="23"/>
        </w:rPr>
        <w:t>final</w:t>
      </w:r>
      <w:r w:rsidRPr="00E80B61">
        <w:rPr>
          <w:rFonts w:ascii="Segoe UI" w:eastAsia="Times New Roman" w:hAnsi="Segoe UI" w:cs="Segoe UI"/>
          <w:color w:val="212121"/>
          <w:sz w:val="24"/>
          <w:szCs w:val="24"/>
        </w:rPr>
        <w:t>. An abstract class may contain non-final variables.</w:t>
      </w:r>
    </w:p>
    <w:p w:rsidR="00E80B61" w:rsidRPr="00E80B61" w:rsidRDefault="00E80B61" w:rsidP="00E80B61">
      <w:pPr>
        <w:numPr>
          <w:ilvl w:val="0"/>
          <w:numId w:val="4"/>
        </w:numPr>
        <w:shd w:val="clear" w:color="auto" w:fill="FFFFFF"/>
        <w:spacing w:after="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Java interface are implicitly </w:t>
      </w:r>
      <w:r w:rsidRPr="00E80B61">
        <w:rPr>
          <w:rFonts w:ascii="Courier New" w:eastAsia="Times New Roman" w:hAnsi="Courier New" w:cs="Courier New"/>
          <w:color w:val="212121"/>
          <w:sz w:val="23"/>
        </w:rPr>
        <w:t>abstract</w:t>
      </w:r>
      <w:r w:rsidRPr="00E80B61">
        <w:rPr>
          <w:rFonts w:ascii="Segoe UI" w:eastAsia="Times New Roman" w:hAnsi="Segoe UI" w:cs="Segoe UI"/>
          <w:color w:val="212121"/>
          <w:sz w:val="24"/>
          <w:szCs w:val="24"/>
        </w:rPr>
        <w:t xml:space="preserve"> and cannot have implementations. A Java abstract class can have </w:t>
      </w:r>
      <w:proofErr w:type="gramStart"/>
      <w:r w:rsidRPr="00E80B61">
        <w:rPr>
          <w:rFonts w:ascii="Segoe UI" w:eastAsia="Times New Roman" w:hAnsi="Segoe UI" w:cs="Segoe UI"/>
          <w:color w:val="212121"/>
          <w:sz w:val="24"/>
          <w:szCs w:val="24"/>
        </w:rPr>
        <w:t>instance methods that implements</w:t>
      </w:r>
      <w:proofErr w:type="gramEnd"/>
      <w:r w:rsidRPr="00E80B61">
        <w:rPr>
          <w:rFonts w:ascii="Segoe UI" w:eastAsia="Times New Roman" w:hAnsi="Segoe UI" w:cs="Segoe UI"/>
          <w:color w:val="212121"/>
          <w:sz w:val="24"/>
          <w:szCs w:val="24"/>
        </w:rPr>
        <w:t xml:space="preserve"> a default behavior.</w:t>
      </w:r>
    </w:p>
    <w:p w:rsidR="00E80B61" w:rsidRPr="00E80B61" w:rsidRDefault="00E80B61" w:rsidP="00E80B61">
      <w:pPr>
        <w:numPr>
          <w:ilvl w:val="0"/>
          <w:numId w:val="4"/>
        </w:numPr>
        <w:shd w:val="clear" w:color="auto" w:fill="FFFFFF"/>
        <w:spacing w:after="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lastRenderedPageBreak/>
        <w:t>Members of a Java interface are public by default. A Java abstract class can have the usual flavors of class members like </w:t>
      </w:r>
      <w:r w:rsidRPr="00E80B61">
        <w:rPr>
          <w:rFonts w:ascii="Courier New" w:eastAsia="Times New Roman" w:hAnsi="Courier New" w:cs="Courier New"/>
          <w:color w:val="212121"/>
          <w:sz w:val="23"/>
        </w:rPr>
        <w:t>private</w:t>
      </w:r>
      <w:r w:rsidRPr="00E80B61">
        <w:rPr>
          <w:rFonts w:ascii="Segoe UI" w:eastAsia="Times New Roman" w:hAnsi="Segoe UI" w:cs="Segoe UI"/>
          <w:color w:val="212121"/>
          <w:sz w:val="24"/>
          <w:szCs w:val="24"/>
        </w:rPr>
        <w:t> or </w:t>
      </w:r>
      <w:r w:rsidRPr="00E80B61">
        <w:rPr>
          <w:rFonts w:ascii="Courier New" w:eastAsia="Times New Roman" w:hAnsi="Courier New" w:cs="Courier New"/>
          <w:color w:val="212121"/>
          <w:sz w:val="23"/>
        </w:rPr>
        <w:t>abstract</w:t>
      </w:r>
      <w:r w:rsidRPr="00E80B61">
        <w:rPr>
          <w:rFonts w:ascii="Segoe UI" w:eastAsia="Times New Roman" w:hAnsi="Segoe UI" w:cs="Segoe UI"/>
          <w:color w:val="212121"/>
          <w:sz w:val="24"/>
          <w:szCs w:val="24"/>
        </w:rPr>
        <w:t> etc.</w:t>
      </w:r>
    </w:p>
    <w:p w:rsidR="00E80B61" w:rsidRPr="00E80B61" w:rsidRDefault="00E80B61" w:rsidP="00E80B61">
      <w:pPr>
        <w:numPr>
          <w:ilvl w:val="0"/>
          <w:numId w:val="4"/>
        </w:numPr>
        <w:shd w:val="clear" w:color="auto" w:fill="FFFFFF"/>
        <w:spacing w:before="120" w:after="10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Java interface should be implemented using keyword “</w:t>
      </w:r>
      <w:r w:rsidRPr="00E80B61">
        <w:rPr>
          <w:rFonts w:ascii="Segoe UI" w:eastAsia="Times New Roman" w:hAnsi="Segoe UI" w:cs="Segoe UI"/>
          <w:b/>
          <w:bCs/>
          <w:color w:val="212121"/>
          <w:sz w:val="24"/>
          <w:szCs w:val="24"/>
        </w:rPr>
        <w:t>implements</w:t>
      </w:r>
      <w:r w:rsidRPr="00E80B61">
        <w:rPr>
          <w:rFonts w:ascii="Segoe UI" w:eastAsia="Times New Roman" w:hAnsi="Segoe UI" w:cs="Segoe UI"/>
          <w:color w:val="212121"/>
          <w:sz w:val="24"/>
          <w:szCs w:val="24"/>
        </w:rPr>
        <w:t>“; A Java abstract class should be extended using keyword “</w:t>
      </w:r>
      <w:r w:rsidRPr="00E80B61">
        <w:rPr>
          <w:rFonts w:ascii="Segoe UI" w:eastAsia="Times New Roman" w:hAnsi="Segoe UI" w:cs="Segoe UI"/>
          <w:b/>
          <w:bCs/>
          <w:color w:val="212121"/>
          <w:sz w:val="24"/>
          <w:szCs w:val="24"/>
        </w:rPr>
        <w:t>extends</w:t>
      </w:r>
      <w:r w:rsidRPr="00E80B61">
        <w:rPr>
          <w:rFonts w:ascii="Segoe UI" w:eastAsia="Times New Roman" w:hAnsi="Segoe UI" w:cs="Segoe UI"/>
          <w:color w:val="212121"/>
          <w:sz w:val="24"/>
          <w:szCs w:val="24"/>
        </w:rPr>
        <w:t>“.</w:t>
      </w:r>
    </w:p>
    <w:p w:rsidR="00E80B61" w:rsidRPr="00E80B61" w:rsidRDefault="00E80B61" w:rsidP="00E80B61">
      <w:pPr>
        <w:numPr>
          <w:ilvl w:val="0"/>
          <w:numId w:val="4"/>
        </w:numPr>
        <w:shd w:val="clear" w:color="auto" w:fill="FFFFFF"/>
        <w:spacing w:before="120" w:after="10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A Java class can implement multiple interfaces but it can extend only one abstract class.</w:t>
      </w:r>
    </w:p>
    <w:p w:rsidR="00E80B61" w:rsidRPr="00E80B61" w:rsidRDefault="00E80B61" w:rsidP="00E80B61">
      <w:pPr>
        <w:numPr>
          <w:ilvl w:val="0"/>
          <w:numId w:val="4"/>
        </w:numPr>
        <w:shd w:val="clear" w:color="auto" w:fill="FFFFFF"/>
        <w:spacing w:before="120" w:after="10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Interface is </w:t>
      </w:r>
      <w:del w:id="9" w:author="Unknown">
        <w:r w:rsidRPr="00E80B61">
          <w:rPr>
            <w:rFonts w:ascii="Segoe UI" w:eastAsia="Times New Roman" w:hAnsi="Segoe UI" w:cs="Segoe UI"/>
            <w:color w:val="212121"/>
            <w:sz w:val="24"/>
            <w:szCs w:val="24"/>
          </w:rPr>
          <w:delText>absolutely abstract and</w:delText>
        </w:r>
      </w:del>
      <w:r w:rsidRPr="00E80B61">
        <w:rPr>
          <w:rFonts w:ascii="Segoe UI" w:eastAsia="Times New Roman" w:hAnsi="Segoe UI" w:cs="Segoe UI"/>
          <w:color w:val="212121"/>
          <w:sz w:val="24"/>
          <w:szCs w:val="24"/>
        </w:rPr>
        <w:t xml:space="preserve"> cannot be instantiated; A Java abstract class also cannot be instantiated, but can be invoked if a </w:t>
      </w:r>
      <w:proofErr w:type="gramStart"/>
      <w:r w:rsidRPr="00E80B61">
        <w:rPr>
          <w:rFonts w:ascii="Segoe UI" w:eastAsia="Times New Roman" w:hAnsi="Segoe UI" w:cs="Segoe UI"/>
          <w:color w:val="212121"/>
          <w:sz w:val="24"/>
          <w:szCs w:val="24"/>
        </w:rPr>
        <w:t>main(</w:t>
      </w:r>
      <w:proofErr w:type="gramEnd"/>
      <w:r w:rsidRPr="00E80B61">
        <w:rPr>
          <w:rFonts w:ascii="Segoe UI" w:eastAsia="Times New Roman" w:hAnsi="Segoe UI" w:cs="Segoe UI"/>
          <w:color w:val="212121"/>
          <w:sz w:val="24"/>
          <w:szCs w:val="24"/>
        </w:rPr>
        <w:t>) exists. Since Java 8, you can define </w:t>
      </w:r>
      <w:hyperlink r:id="rId7" w:history="1">
        <w:r w:rsidRPr="00E80B61">
          <w:rPr>
            <w:rFonts w:ascii="Segoe UI" w:eastAsia="Times New Roman" w:hAnsi="Segoe UI" w:cs="Segoe UI"/>
            <w:b/>
            <w:bCs/>
            <w:color w:val="0556F3"/>
            <w:sz w:val="24"/>
            <w:szCs w:val="24"/>
          </w:rPr>
          <w:t>default methods in interfaces</w:t>
        </w:r>
      </w:hyperlink>
      <w:r w:rsidRPr="00E80B61">
        <w:rPr>
          <w:rFonts w:ascii="Segoe UI" w:eastAsia="Times New Roman" w:hAnsi="Segoe UI" w:cs="Segoe UI"/>
          <w:color w:val="212121"/>
          <w:sz w:val="24"/>
          <w:szCs w:val="24"/>
        </w:rPr>
        <w:t>.</w:t>
      </w:r>
    </w:p>
    <w:p w:rsidR="00E80B61" w:rsidRPr="00E80B61" w:rsidRDefault="00E80B61" w:rsidP="00E80B61">
      <w:pPr>
        <w:numPr>
          <w:ilvl w:val="0"/>
          <w:numId w:val="4"/>
        </w:numPr>
        <w:shd w:val="clear" w:color="auto" w:fill="FFFFFF"/>
        <w:spacing w:before="120" w:after="100" w:afterAutospacing="1" w:line="240" w:lineRule="auto"/>
        <w:ind w:left="600"/>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 xml:space="preserve">Abstract </w:t>
      </w:r>
      <w:proofErr w:type="gramStart"/>
      <w:r w:rsidRPr="00E80B61">
        <w:rPr>
          <w:rFonts w:ascii="Segoe UI" w:eastAsia="Times New Roman" w:hAnsi="Segoe UI" w:cs="Segoe UI"/>
          <w:color w:val="212121"/>
          <w:sz w:val="24"/>
          <w:szCs w:val="24"/>
        </w:rPr>
        <w:t>class are</w:t>
      </w:r>
      <w:proofErr w:type="gramEnd"/>
      <w:r w:rsidRPr="00E80B61">
        <w:rPr>
          <w:rFonts w:ascii="Segoe UI" w:eastAsia="Times New Roman" w:hAnsi="Segoe UI" w:cs="Segoe UI"/>
          <w:color w:val="212121"/>
          <w:sz w:val="24"/>
          <w:szCs w:val="24"/>
        </w:rPr>
        <w:t xml:space="preserve"> slightly faster than interface because interface involves a search before calling any overridden method in Java. This is not a significant difference in most of cases but if you are writing a time critical application than you may not want to leave any stone unturned.</w:t>
      </w:r>
    </w:p>
    <w:p w:rsidR="00E80B61" w:rsidRPr="00E80B61" w:rsidRDefault="0026072A" w:rsidP="00E80B61">
      <w:pPr>
        <w:shd w:val="clear" w:color="auto" w:fill="FFFFFF"/>
        <w:spacing w:before="480" w:after="240" w:line="240" w:lineRule="auto"/>
        <w:outlineLvl w:val="1"/>
        <w:rPr>
          <w:rFonts w:ascii="Segoe UI" w:eastAsia="Times New Roman" w:hAnsi="Segoe UI" w:cs="Segoe UI"/>
          <w:b/>
          <w:bCs/>
          <w:color w:val="212121"/>
          <w:sz w:val="36"/>
          <w:szCs w:val="36"/>
        </w:rPr>
      </w:pPr>
      <w:bookmarkStart w:id="10" w:name="ques11"/>
      <w:bookmarkEnd w:id="10"/>
      <w:r>
        <w:rPr>
          <w:rFonts w:ascii="Segoe UI" w:eastAsia="Times New Roman" w:hAnsi="Segoe UI" w:cs="Segoe UI"/>
          <w:b/>
          <w:bCs/>
          <w:color w:val="212121"/>
          <w:sz w:val="36"/>
          <w:szCs w:val="36"/>
        </w:rPr>
        <w:t>10</w:t>
      </w:r>
      <w:proofErr w:type="gramStart"/>
      <w:r>
        <w:rPr>
          <w:rFonts w:ascii="Segoe UI" w:eastAsia="Times New Roman" w:hAnsi="Segoe UI" w:cs="Segoe UI"/>
          <w:b/>
          <w:bCs/>
          <w:color w:val="212121"/>
          <w:sz w:val="36"/>
          <w:szCs w:val="36"/>
        </w:rPr>
        <w:t>.</w:t>
      </w:r>
      <w:r w:rsidR="00E80B61" w:rsidRPr="0026072A">
        <w:rPr>
          <w:rFonts w:ascii="Segoe UI" w:eastAsia="Times New Roman" w:hAnsi="Segoe UI" w:cs="Segoe UI"/>
          <w:b/>
          <w:bCs/>
          <w:color w:val="FF0000"/>
          <w:sz w:val="36"/>
          <w:szCs w:val="36"/>
        </w:rPr>
        <w:t>When</w:t>
      </w:r>
      <w:proofErr w:type="gramEnd"/>
      <w:r w:rsidR="00E80B61" w:rsidRPr="0026072A">
        <w:rPr>
          <w:rFonts w:ascii="Segoe UI" w:eastAsia="Times New Roman" w:hAnsi="Segoe UI" w:cs="Segoe UI"/>
          <w:b/>
          <w:bCs/>
          <w:color w:val="FF0000"/>
          <w:sz w:val="36"/>
          <w:szCs w:val="36"/>
        </w:rPr>
        <w:t xml:space="preserve"> do you override </w:t>
      </w:r>
      <w:proofErr w:type="spellStart"/>
      <w:r w:rsidR="00E80B61" w:rsidRPr="0026072A">
        <w:rPr>
          <w:rFonts w:ascii="Segoe UI" w:eastAsia="Times New Roman" w:hAnsi="Segoe UI" w:cs="Segoe UI"/>
          <w:b/>
          <w:bCs/>
          <w:color w:val="FF0000"/>
          <w:sz w:val="36"/>
          <w:szCs w:val="36"/>
        </w:rPr>
        <w:t>hashCode</w:t>
      </w:r>
      <w:proofErr w:type="spellEnd"/>
      <w:r w:rsidR="00E80B61" w:rsidRPr="0026072A">
        <w:rPr>
          <w:rFonts w:ascii="Segoe UI" w:eastAsia="Times New Roman" w:hAnsi="Segoe UI" w:cs="Segoe UI"/>
          <w:b/>
          <w:bCs/>
          <w:color w:val="FF0000"/>
          <w:sz w:val="36"/>
          <w:szCs w:val="36"/>
        </w:rPr>
        <w:t>() and equals()?</w:t>
      </w:r>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proofErr w:type="spellStart"/>
      <w:proofErr w:type="gramStart"/>
      <w:r w:rsidRPr="00E80B61">
        <w:rPr>
          <w:rFonts w:ascii="Courier New" w:eastAsia="Times New Roman" w:hAnsi="Courier New" w:cs="Courier New"/>
          <w:color w:val="212121"/>
          <w:sz w:val="23"/>
        </w:rPr>
        <w:t>hashCode</w:t>
      </w:r>
      <w:proofErr w:type="spellEnd"/>
      <w:r w:rsidRPr="00E80B61">
        <w:rPr>
          <w:rFonts w:ascii="Courier New" w:eastAsia="Times New Roman" w:hAnsi="Courier New" w:cs="Courier New"/>
          <w:color w:val="212121"/>
          <w:sz w:val="23"/>
        </w:rPr>
        <w:t>(</w:t>
      </w:r>
      <w:proofErr w:type="gramEnd"/>
      <w:r w:rsidRPr="00E80B61">
        <w:rPr>
          <w:rFonts w:ascii="Courier New" w:eastAsia="Times New Roman" w:hAnsi="Courier New" w:cs="Courier New"/>
          <w:color w:val="212121"/>
          <w:sz w:val="23"/>
        </w:rPr>
        <w:t>)</w:t>
      </w:r>
      <w:r w:rsidRPr="00E80B61">
        <w:rPr>
          <w:rFonts w:ascii="Segoe UI" w:eastAsia="Times New Roman" w:hAnsi="Segoe UI" w:cs="Segoe UI"/>
          <w:color w:val="212121"/>
          <w:sz w:val="24"/>
          <w:szCs w:val="24"/>
        </w:rPr>
        <w:t> and </w:t>
      </w:r>
      <w:r w:rsidRPr="00E80B61">
        <w:rPr>
          <w:rFonts w:ascii="Courier New" w:eastAsia="Times New Roman" w:hAnsi="Courier New" w:cs="Courier New"/>
          <w:color w:val="212121"/>
          <w:sz w:val="23"/>
        </w:rPr>
        <w:t>equals()</w:t>
      </w:r>
      <w:r w:rsidRPr="00E80B61">
        <w:rPr>
          <w:rFonts w:ascii="Segoe UI" w:eastAsia="Times New Roman" w:hAnsi="Segoe UI" w:cs="Segoe UI"/>
          <w:color w:val="212121"/>
          <w:sz w:val="24"/>
          <w:szCs w:val="24"/>
        </w:rPr>
        <w:t> methods have been defined in </w:t>
      </w:r>
      <w:r w:rsidRPr="00E80B61">
        <w:rPr>
          <w:rFonts w:ascii="Courier New" w:eastAsia="Times New Roman" w:hAnsi="Courier New" w:cs="Courier New"/>
          <w:color w:val="212121"/>
          <w:sz w:val="23"/>
        </w:rPr>
        <w:t>Object</w:t>
      </w:r>
      <w:r w:rsidRPr="00E80B61">
        <w:rPr>
          <w:rFonts w:ascii="Segoe UI" w:eastAsia="Times New Roman" w:hAnsi="Segoe UI" w:cs="Segoe UI"/>
          <w:color w:val="212121"/>
          <w:sz w:val="24"/>
          <w:szCs w:val="24"/>
        </w:rPr>
        <w:t> class which is parent class for java objects. For this reason, all java objects inherit a default implementation of these methods.</w:t>
      </w:r>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proofErr w:type="spellStart"/>
      <w:proofErr w:type="gramStart"/>
      <w:r w:rsidRPr="00E80B61">
        <w:rPr>
          <w:rFonts w:ascii="Courier New" w:eastAsia="Times New Roman" w:hAnsi="Courier New" w:cs="Courier New"/>
          <w:color w:val="212121"/>
          <w:sz w:val="23"/>
        </w:rPr>
        <w:t>hashCode</w:t>
      </w:r>
      <w:proofErr w:type="spellEnd"/>
      <w:r w:rsidRPr="00E80B61">
        <w:rPr>
          <w:rFonts w:ascii="Courier New" w:eastAsia="Times New Roman" w:hAnsi="Courier New" w:cs="Courier New"/>
          <w:color w:val="212121"/>
          <w:sz w:val="23"/>
        </w:rPr>
        <w:t>(</w:t>
      </w:r>
      <w:proofErr w:type="gramEnd"/>
      <w:r w:rsidRPr="00E80B61">
        <w:rPr>
          <w:rFonts w:ascii="Courier New" w:eastAsia="Times New Roman" w:hAnsi="Courier New" w:cs="Courier New"/>
          <w:color w:val="212121"/>
          <w:sz w:val="23"/>
        </w:rPr>
        <w:t>)</w:t>
      </w:r>
      <w:r w:rsidRPr="00E80B61">
        <w:rPr>
          <w:rFonts w:ascii="Segoe UI" w:eastAsia="Times New Roman" w:hAnsi="Segoe UI" w:cs="Segoe UI"/>
          <w:color w:val="212121"/>
          <w:sz w:val="24"/>
          <w:szCs w:val="24"/>
        </w:rPr>
        <w:t> method is used to get a unique integer for given object. This integer is used for determining the bucket location, when this object needs to be stored in some </w:t>
      </w:r>
      <w:proofErr w:type="spellStart"/>
      <w:r w:rsidRPr="00E80B61">
        <w:rPr>
          <w:rFonts w:ascii="Courier New" w:eastAsia="Times New Roman" w:hAnsi="Courier New" w:cs="Courier New"/>
          <w:color w:val="212121"/>
          <w:sz w:val="23"/>
        </w:rPr>
        <w:t>HashTable</w:t>
      </w:r>
      <w:proofErr w:type="spellEnd"/>
      <w:r w:rsidRPr="00E80B61">
        <w:rPr>
          <w:rFonts w:ascii="Segoe UI" w:eastAsia="Times New Roman" w:hAnsi="Segoe UI" w:cs="Segoe UI"/>
          <w:color w:val="212121"/>
          <w:sz w:val="24"/>
          <w:szCs w:val="24"/>
        </w:rPr>
        <w:t> like data structure. By default, Object’s </w:t>
      </w:r>
      <w:proofErr w:type="spellStart"/>
      <w:proofErr w:type="gramStart"/>
      <w:r w:rsidRPr="00E80B61">
        <w:rPr>
          <w:rFonts w:ascii="Courier New" w:eastAsia="Times New Roman" w:hAnsi="Courier New" w:cs="Courier New"/>
          <w:color w:val="212121"/>
          <w:sz w:val="23"/>
        </w:rPr>
        <w:t>hashCode</w:t>
      </w:r>
      <w:proofErr w:type="spellEnd"/>
      <w:r w:rsidRPr="00E80B61">
        <w:rPr>
          <w:rFonts w:ascii="Courier New" w:eastAsia="Times New Roman" w:hAnsi="Courier New" w:cs="Courier New"/>
          <w:color w:val="212121"/>
          <w:sz w:val="23"/>
        </w:rPr>
        <w:t>(</w:t>
      </w:r>
      <w:proofErr w:type="gramEnd"/>
      <w:r w:rsidRPr="00E80B61">
        <w:rPr>
          <w:rFonts w:ascii="Courier New" w:eastAsia="Times New Roman" w:hAnsi="Courier New" w:cs="Courier New"/>
          <w:color w:val="212121"/>
          <w:sz w:val="23"/>
        </w:rPr>
        <w:t>)</w:t>
      </w:r>
      <w:r w:rsidRPr="00E80B61">
        <w:rPr>
          <w:rFonts w:ascii="Segoe UI" w:eastAsia="Times New Roman" w:hAnsi="Segoe UI" w:cs="Segoe UI"/>
          <w:color w:val="212121"/>
          <w:sz w:val="24"/>
          <w:szCs w:val="24"/>
        </w:rPr>
        <w:t> method returns and integer representation of memory address where object is stored.</w:t>
      </w:r>
      <w:r w:rsidRPr="00E80B61">
        <w:rPr>
          <w:rFonts w:ascii="Segoe UI" w:eastAsia="Times New Roman" w:hAnsi="Segoe UI" w:cs="Segoe UI"/>
          <w:color w:val="212121"/>
          <w:sz w:val="24"/>
          <w:szCs w:val="24"/>
        </w:rPr>
        <w:br/>
      </w:r>
      <w:proofErr w:type="gramStart"/>
      <w:r w:rsidRPr="00E80B61">
        <w:rPr>
          <w:rFonts w:ascii="Courier New" w:eastAsia="Times New Roman" w:hAnsi="Courier New" w:cs="Courier New"/>
          <w:color w:val="212121"/>
          <w:sz w:val="23"/>
        </w:rPr>
        <w:t>equals(</w:t>
      </w:r>
      <w:proofErr w:type="gramEnd"/>
      <w:r w:rsidRPr="00E80B61">
        <w:rPr>
          <w:rFonts w:ascii="Courier New" w:eastAsia="Times New Roman" w:hAnsi="Courier New" w:cs="Courier New"/>
          <w:color w:val="212121"/>
          <w:sz w:val="23"/>
        </w:rPr>
        <w:t>)</w:t>
      </w:r>
      <w:r w:rsidRPr="00E80B61">
        <w:rPr>
          <w:rFonts w:ascii="Segoe UI" w:eastAsia="Times New Roman" w:hAnsi="Segoe UI" w:cs="Segoe UI"/>
          <w:color w:val="212121"/>
          <w:sz w:val="24"/>
          <w:szCs w:val="24"/>
        </w:rPr>
        <w:t xml:space="preserve"> method, as name suggest, is used to simply verify the equality of two objects. Default </w:t>
      </w:r>
      <w:proofErr w:type="gramStart"/>
      <w:r w:rsidRPr="00E80B61">
        <w:rPr>
          <w:rFonts w:ascii="Segoe UI" w:eastAsia="Times New Roman" w:hAnsi="Segoe UI" w:cs="Segoe UI"/>
          <w:color w:val="212121"/>
          <w:sz w:val="24"/>
          <w:szCs w:val="24"/>
        </w:rPr>
        <w:t>implementation simply check</w:t>
      </w:r>
      <w:proofErr w:type="gramEnd"/>
      <w:r w:rsidRPr="00E80B61">
        <w:rPr>
          <w:rFonts w:ascii="Segoe UI" w:eastAsia="Times New Roman" w:hAnsi="Segoe UI" w:cs="Segoe UI"/>
          <w:color w:val="212121"/>
          <w:sz w:val="24"/>
          <w:szCs w:val="24"/>
        </w:rPr>
        <w:t xml:space="preserve"> the object references of two objects to verify their equality.</w:t>
      </w:r>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 xml:space="preserve">Note that it is generally necessary to override the </w:t>
      </w:r>
      <w:proofErr w:type="spellStart"/>
      <w:r w:rsidRPr="00E80B61">
        <w:rPr>
          <w:rFonts w:ascii="Segoe UI" w:eastAsia="Times New Roman" w:hAnsi="Segoe UI" w:cs="Segoe UI"/>
          <w:color w:val="212121"/>
          <w:sz w:val="24"/>
          <w:szCs w:val="24"/>
        </w:rPr>
        <w:t>hashCode</w:t>
      </w:r>
      <w:proofErr w:type="spellEnd"/>
      <w:r w:rsidRPr="00E80B61">
        <w:rPr>
          <w:rFonts w:ascii="Segoe UI" w:eastAsia="Times New Roman" w:hAnsi="Segoe UI" w:cs="Segoe UI"/>
          <w:color w:val="212121"/>
          <w:sz w:val="24"/>
          <w:szCs w:val="24"/>
        </w:rPr>
        <w:t xml:space="preserve"> method whenever this method is overridden, so as to maintain the general contract for the </w:t>
      </w:r>
      <w:proofErr w:type="spellStart"/>
      <w:proofErr w:type="gramStart"/>
      <w:r w:rsidRPr="00E80B61">
        <w:rPr>
          <w:rFonts w:ascii="Courier New" w:eastAsia="Times New Roman" w:hAnsi="Courier New" w:cs="Courier New"/>
          <w:color w:val="212121"/>
          <w:sz w:val="23"/>
        </w:rPr>
        <w:t>hashCode</w:t>
      </w:r>
      <w:proofErr w:type="spellEnd"/>
      <w:r w:rsidRPr="00E80B61">
        <w:rPr>
          <w:rFonts w:ascii="Courier New" w:eastAsia="Times New Roman" w:hAnsi="Courier New" w:cs="Courier New"/>
          <w:color w:val="212121"/>
          <w:sz w:val="23"/>
        </w:rPr>
        <w:t>(</w:t>
      </w:r>
      <w:proofErr w:type="gramEnd"/>
      <w:r w:rsidRPr="00E80B61">
        <w:rPr>
          <w:rFonts w:ascii="Courier New" w:eastAsia="Times New Roman" w:hAnsi="Courier New" w:cs="Courier New"/>
          <w:color w:val="212121"/>
          <w:sz w:val="23"/>
        </w:rPr>
        <w:t>)</w:t>
      </w:r>
      <w:r w:rsidRPr="00E80B61">
        <w:rPr>
          <w:rFonts w:ascii="Segoe UI" w:eastAsia="Times New Roman" w:hAnsi="Segoe UI" w:cs="Segoe UI"/>
          <w:color w:val="212121"/>
          <w:sz w:val="24"/>
          <w:szCs w:val="24"/>
        </w:rPr>
        <w:t> method, which states that equal objects must have equal hash codes.</w:t>
      </w:r>
    </w:p>
    <w:p w:rsidR="00E80B61" w:rsidRPr="00E80B61" w:rsidRDefault="00E80B61" w:rsidP="00E80B61">
      <w:pPr>
        <w:numPr>
          <w:ilvl w:val="0"/>
          <w:numId w:val="5"/>
        </w:numPr>
        <w:shd w:val="clear" w:color="auto" w:fill="FFFFFF"/>
        <w:spacing w:after="0" w:afterAutospacing="1" w:line="240" w:lineRule="auto"/>
        <w:ind w:left="600"/>
        <w:rPr>
          <w:rFonts w:ascii="Segoe UI" w:eastAsia="Times New Roman" w:hAnsi="Segoe UI" w:cs="Segoe UI"/>
          <w:color w:val="212121"/>
          <w:sz w:val="24"/>
          <w:szCs w:val="24"/>
        </w:rPr>
      </w:pPr>
      <w:proofErr w:type="gramStart"/>
      <w:r w:rsidRPr="00E80B61">
        <w:rPr>
          <w:rFonts w:ascii="Courier New" w:eastAsia="Times New Roman" w:hAnsi="Courier New" w:cs="Courier New"/>
          <w:color w:val="212121"/>
          <w:sz w:val="23"/>
        </w:rPr>
        <w:t>equals(</w:t>
      </w:r>
      <w:proofErr w:type="gramEnd"/>
      <w:r w:rsidRPr="00E80B61">
        <w:rPr>
          <w:rFonts w:ascii="Courier New" w:eastAsia="Times New Roman" w:hAnsi="Courier New" w:cs="Courier New"/>
          <w:color w:val="212121"/>
          <w:sz w:val="23"/>
        </w:rPr>
        <w:t>)</w:t>
      </w:r>
      <w:r w:rsidRPr="00E80B61">
        <w:rPr>
          <w:rFonts w:ascii="Segoe UI" w:eastAsia="Times New Roman" w:hAnsi="Segoe UI" w:cs="Segoe UI"/>
          <w:color w:val="212121"/>
          <w:sz w:val="24"/>
          <w:szCs w:val="24"/>
        </w:rPr>
        <w:t> must define an equality relation (it must be </w:t>
      </w:r>
      <w:r w:rsidRPr="00E80B61">
        <w:rPr>
          <w:rFonts w:ascii="Segoe UI" w:eastAsia="Times New Roman" w:hAnsi="Segoe UI" w:cs="Segoe UI"/>
          <w:b/>
          <w:bCs/>
          <w:color w:val="212121"/>
          <w:sz w:val="24"/>
          <w:szCs w:val="24"/>
        </w:rPr>
        <w:t>reflexive, symmetric and transitive</w:t>
      </w:r>
      <w:r w:rsidRPr="00E80B61">
        <w:rPr>
          <w:rFonts w:ascii="Segoe UI" w:eastAsia="Times New Roman" w:hAnsi="Segoe UI" w:cs="Segoe UI"/>
          <w:color w:val="212121"/>
          <w:sz w:val="24"/>
          <w:szCs w:val="24"/>
        </w:rPr>
        <w:t>). In addition, it must be consistent (if the objects are not modified, then it must keep returning the same value). Furthermore, </w:t>
      </w:r>
      <w:proofErr w:type="spellStart"/>
      <w:proofErr w:type="gramStart"/>
      <w:r w:rsidRPr="00E80B61">
        <w:rPr>
          <w:rFonts w:ascii="Courier New" w:eastAsia="Times New Roman" w:hAnsi="Courier New" w:cs="Courier New"/>
          <w:color w:val="212121"/>
          <w:sz w:val="23"/>
        </w:rPr>
        <w:t>o.equals</w:t>
      </w:r>
      <w:proofErr w:type="spellEnd"/>
      <w:r w:rsidRPr="00E80B61">
        <w:rPr>
          <w:rFonts w:ascii="Courier New" w:eastAsia="Times New Roman" w:hAnsi="Courier New" w:cs="Courier New"/>
          <w:color w:val="212121"/>
          <w:sz w:val="23"/>
        </w:rPr>
        <w:t>(</w:t>
      </w:r>
      <w:proofErr w:type="gramEnd"/>
      <w:r w:rsidRPr="00E80B61">
        <w:rPr>
          <w:rFonts w:ascii="Courier New" w:eastAsia="Times New Roman" w:hAnsi="Courier New" w:cs="Courier New"/>
          <w:color w:val="212121"/>
          <w:sz w:val="23"/>
        </w:rPr>
        <w:t>null)</w:t>
      </w:r>
      <w:r w:rsidRPr="00E80B61">
        <w:rPr>
          <w:rFonts w:ascii="Segoe UI" w:eastAsia="Times New Roman" w:hAnsi="Segoe UI" w:cs="Segoe UI"/>
          <w:color w:val="212121"/>
          <w:sz w:val="24"/>
          <w:szCs w:val="24"/>
        </w:rPr>
        <w:t> must always return </w:t>
      </w:r>
      <w:r w:rsidRPr="00E80B61">
        <w:rPr>
          <w:rFonts w:ascii="Courier New" w:eastAsia="Times New Roman" w:hAnsi="Courier New" w:cs="Courier New"/>
          <w:color w:val="212121"/>
          <w:sz w:val="23"/>
        </w:rPr>
        <w:t>false</w:t>
      </w:r>
      <w:r w:rsidRPr="00E80B61">
        <w:rPr>
          <w:rFonts w:ascii="Segoe UI" w:eastAsia="Times New Roman" w:hAnsi="Segoe UI" w:cs="Segoe UI"/>
          <w:color w:val="212121"/>
          <w:sz w:val="24"/>
          <w:szCs w:val="24"/>
        </w:rPr>
        <w:t>.</w:t>
      </w:r>
    </w:p>
    <w:p w:rsidR="00E80B61" w:rsidRPr="00E80B61" w:rsidRDefault="00E80B61" w:rsidP="00E80B61">
      <w:pPr>
        <w:numPr>
          <w:ilvl w:val="0"/>
          <w:numId w:val="5"/>
        </w:numPr>
        <w:shd w:val="clear" w:color="auto" w:fill="FFFFFF"/>
        <w:spacing w:after="0" w:afterAutospacing="1" w:line="240" w:lineRule="auto"/>
        <w:ind w:left="600"/>
        <w:rPr>
          <w:rFonts w:ascii="Segoe UI" w:eastAsia="Times New Roman" w:hAnsi="Segoe UI" w:cs="Segoe UI"/>
          <w:color w:val="212121"/>
          <w:sz w:val="24"/>
          <w:szCs w:val="24"/>
        </w:rPr>
      </w:pPr>
      <w:proofErr w:type="spellStart"/>
      <w:proofErr w:type="gramStart"/>
      <w:r w:rsidRPr="00E80B61">
        <w:rPr>
          <w:rFonts w:ascii="Courier New" w:eastAsia="Times New Roman" w:hAnsi="Courier New" w:cs="Courier New"/>
          <w:color w:val="212121"/>
          <w:sz w:val="23"/>
        </w:rPr>
        <w:t>hashCode</w:t>
      </w:r>
      <w:proofErr w:type="spellEnd"/>
      <w:r w:rsidRPr="00E80B61">
        <w:rPr>
          <w:rFonts w:ascii="Courier New" w:eastAsia="Times New Roman" w:hAnsi="Courier New" w:cs="Courier New"/>
          <w:color w:val="212121"/>
          <w:sz w:val="23"/>
        </w:rPr>
        <w:t>(</w:t>
      </w:r>
      <w:proofErr w:type="gramEnd"/>
      <w:r w:rsidRPr="00E80B61">
        <w:rPr>
          <w:rFonts w:ascii="Courier New" w:eastAsia="Times New Roman" w:hAnsi="Courier New" w:cs="Courier New"/>
          <w:color w:val="212121"/>
          <w:sz w:val="23"/>
        </w:rPr>
        <w:t>)</w:t>
      </w:r>
      <w:r w:rsidRPr="00E80B61">
        <w:rPr>
          <w:rFonts w:ascii="Segoe UI" w:eastAsia="Times New Roman" w:hAnsi="Segoe UI" w:cs="Segoe UI"/>
          <w:color w:val="212121"/>
          <w:sz w:val="24"/>
          <w:szCs w:val="24"/>
        </w:rPr>
        <w:t> must also be consistent (if the object is not modified in terms of </w:t>
      </w:r>
      <w:r w:rsidRPr="00E80B61">
        <w:rPr>
          <w:rFonts w:ascii="Courier New" w:eastAsia="Times New Roman" w:hAnsi="Courier New" w:cs="Courier New"/>
          <w:color w:val="212121"/>
          <w:sz w:val="23"/>
        </w:rPr>
        <w:t>equals()</w:t>
      </w:r>
      <w:r w:rsidRPr="00E80B61">
        <w:rPr>
          <w:rFonts w:ascii="Segoe UI" w:eastAsia="Times New Roman" w:hAnsi="Segoe UI" w:cs="Segoe UI"/>
          <w:color w:val="212121"/>
          <w:sz w:val="24"/>
          <w:szCs w:val="24"/>
        </w:rPr>
        <w:t>, it must keep returning the same value).</w:t>
      </w:r>
    </w:p>
    <w:p w:rsidR="00E80B61" w:rsidRPr="00E80B61" w:rsidRDefault="00E80B61" w:rsidP="00E80B61">
      <w:pPr>
        <w:shd w:val="clear" w:color="auto" w:fill="FFFFFF"/>
        <w:spacing w:before="150" w:after="24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The relation between the two methods is:</w:t>
      </w:r>
    </w:p>
    <w:p w:rsidR="00E80B61" w:rsidRPr="00E80B61" w:rsidRDefault="00E80B61" w:rsidP="00E80B61">
      <w:pPr>
        <w:shd w:val="clear" w:color="auto" w:fill="FFFFFF"/>
        <w:spacing w:after="0" w:line="240" w:lineRule="auto"/>
        <w:rPr>
          <w:rFonts w:ascii="Segoe UI" w:eastAsia="Times New Roman" w:hAnsi="Segoe UI" w:cs="Segoe UI"/>
          <w:color w:val="212121"/>
          <w:sz w:val="24"/>
          <w:szCs w:val="24"/>
        </w:rPr>
      </w:pPr>
      <w:r w:rsidRPr="00E80B61">
        <w:rPr>
          <w:rFonts w:ascii="Segoe UI" w:eastAsia="Times New Roman" w:hAnsi="Segoe UI" w:cs="Segoe UI"/>
          <w:color w:val="212121"/>
          <w:sz w:val="24"/>
          <w:szCs w:val="24"/>
        </w:rPr>
        <w:t>Whenever </w:t>
      </w:r>
      <w:proofErr w:type="spellStart"/>
      <w:proofErr w:type="gramStart"/>
      <w:r w:rsidRPr="00E80B61">
        <w:rPr>
          <w:rFonts w:ascii="Courier New" w:eastAsia="Times New Roman" w:hAnsi="Courier New" w:cs="Courier New"/>
          <w:color w:val="212121"/>
          <w:sz w:val="23"/>
        </w:rPr>
        <w:t>a.equals</w:t>
      </w:r>
      <w:proofErr w:type="spellEnd"/>
      <w:r w:rsidRPr="00E80B61">
        <w:rPr>
          <w:rFonts w:ascii="Courier New" w:eastAsia="Times New Roman" w:hAnsi="Courier New" w:cs="Courier New"/>
          <w:color w:val="212121"/>
          <w:sz w:val="23"/>
        </w:rPr>
        <w:t>(</w:t>
      </w:r>
      <w:proofErr w:type="gramEnd"/>
      <w:r w:rsidRPr="00E80B61">
        <w:rPr>
          <w:rFonts w:ascii="Courier New" w:eastAsia="Times New Roman" w:hAnsi="Courier New" w:cs="Courier New"/>
          <w:color w:val="212121"/>
          <w:sz w:val="23"/>
        </w:rPr>
        <w:t>b)</w:t>
      </w:r>
      <w:r w:rsidRPr="00E80B61">
        <w:rPr>
          <w:rFonts w:ascii="Segoe UI" w:eastAsia="Times New Roman" w:hAnsi="Segoe UI" w:cs="Segoe UI"/>
          <w:color w:val="212121"/>
          <w:sz w:val="24"/>
          <w:szCs w:val="24"/>
        </w:rPr>
        <w:t> then </w:t>
      </w:r>
      <w:proofErr w:type="spellStart"/>
      <w:r w:rsidRPr="00E80B61">
        <w:rPr>
          <w:rFonts w:ascii="Courier New" w:eastAsia="Times New Roman" w:hAnsi="Courier New" w:cs="Courier New"/>
          <w:color w:val="212121"/>
          <w:sz w:val="23"/>
        </w:rPr>
        <w:t>a.hashCode</w:t>
      </w:r>
      <w:proofErr w:type="spellEnd"/>
      <w:r w:rsidRPr="00E80B61">
        <w:rPr>
          <w:rFonts w:ascii="Courier New" w:eastAsia="Times New Roman" w:hAnsi="Courier New" w:cs="Courier New"/>
          <w:color w:val="212121"/>
          <w:sz w:val="23"/>
        </w:rPr>
        <w:t>()</w:t>
      </w:r>
      <w:r w:rsidRPr="00E80B61">
        <w:rPr>
          <w:rFonts w:ascii="Segoe UI" w:eastAsia="Times New Roman" w:hAnsi="Segoe UI" w:cs="Segoe UI"/>
          <w:color w:val="212121"/>
          <w:sz w:val="24"/>
          <w:szCs w:val="24"/>
        </w:rPr>
        <w:t> must be same as </w:t>
      </w:r>
      <w:proofErr w:type="spellStart"/>
      <w:r w:rsidRPr="00E80B61">
        <w:rPr>
          <w:rFonts w:ascii="Courier New" w:eastAsia="Times New Roman" w:hAnsi="Courier New" w:cs="Courier New"/>
          <w:color w:val="212121"/>
          <w:sz w:val="23"/>
        </w:rPr>
        <w:t>b.hashCode</w:t>
      </w:r>
      <w:proofErr w:type="spellEnd"/>
      <w:r w:rsidRPr="00E80B61">
        <w:rPr>
          <w:rFonts w:ascii="Courier New" w:eastAsia="Times New Roman" w:hAnsi="Courier New" w:cs="Courier New"/>
          <w:color w:val="212121"/>
          <w:sz w:val="23"/>
        </w:rPr>
        <w:t>()</w:t>
      </w:r>
      <w:r w:rsidRPr="00E80B61">
        <w:rPr>
          <w:rFonts w:ascii="Segoe UI" w:eastAsia="Times New Roman" w:hAnsi="Segoe UI" w:cs="Segoe UI"/>
          <w:color w:val="212121"/>
          <w:sz w:val="24"/>
          <w:szCs w:val="24"/>
        </w:rPr>
        <w:t>.</w:t>
      </w:r>
    </w:p>
    <w:p w:rsidR="001B7EE2" w:rsidRDefault="001B7EE2"/>
    <w:sectPr w:rsidR="001B7EE2" w:rsidSect="00E80B61">
      <w:pgSz w:w="12240" w:h="15840"/>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24D68"/>
    <w:multiLevelType w:val="multilevel"/>
    <w:tmpl w:val="853E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445423"/>
    <w:multiLevelType w:val="multilevel"/>
    <w:tmpl w:val="29D8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DC6A19"/>
    <w:multiLevelType w:val="multilevel"/>
    <w:tmpl w:val="2D90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066CBC"/>
    <w:multiLevelType w:val="multilevel"/>
    <w:tmpl w:val="A79E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3D5CFA"/>
    <w:multiLevelType w:val="multilevel"/>
    <w:tmpl w:val="474A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E80B61"/>
    <w:rsid w:val="000345BB"/>
    <w:rsid w:val="001B7EE2"/>
    <w:rsid w:val="0026072A"/>
    <w:rsid w:val="00A76E7C"/>
    <w:rsid w:val="00BD3914"/>
    <w:rsid w:val="00E80B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0B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0B61"/>
    <w:rPr>
      <w:rFonts w:ascii="Times New Roman" w:eastAsia="Times New Roman" w:hAnsi="Times New Roman" w:cs="Times New Roman"/>
      <w:b/>
      <w:bCs/>
      <w:sz w:val="36"/>
      <w:szCs w:val="36"/>
    </w:rPr>
  </w:style>
  <w:style w:type="character" w:styleId="Strong">
    <w:name w:val="Strong"/>
    <w:basedOn w:val="DefaultParagraphFont"/>
    <w:uiPriority w:val="22"/>
    <w:qFormat/>
    <w:rsid w:val="00E80B61"/>
    <w:rPr>
      <w:b/>
      <w:bCs/>
    </w:rPr>
  </w:style>
  <w:style w:type="paragraph" w:styleId="NormalWeb">
    <w:name w:val="Normal (Web)"/>
    <w:basedOn w:val="Normal"/>
    <w:uiPriority w:val="99"/>
    <w:semiHidden/>
    <w:unhideWhenUsed/>
    <w:rsid w:val="00E80B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0B6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0B61"/>
    <w:rPr>
      <w:color w:val="0000FF"/>
      <w:u w:val="single"/>
    </w:rPr>
  </w:style>
  <w:style w:type="character" w:styleId="Emphasis">
    <w:name w:val="Emphasis"/>
    <w:basedOn w:val="DefaultParagraphFont"/>
    <w:uiPriority w:val="20"/>
    <w:qFormat/>
    <w:rsid w:val="00E80B61"/>
    <w:rPr>
      <w:i/>
      <w:iCs/>
    </w:rPr>
  </w:style>
</w:styles>
</file>

<file path=word/webSettings.xml><?xml version="1.0" encoding="utf-8"?>
<w:webSettings xmlns:r="http://schemas.openxmlformats.org/officeDocument/2006/relationships" xmlns:w="http://schemas.openxmlformats.org/wordprocessingml/2006/main">
  <w:divs>
    <w:div w:id="578444188">
      <w:bodyDiv w:val="1"/>
      <w:marLeft w:val="0"/>
      <w:marRight w:val="0"/>
      <w:marTop w:val="0"/>
      <w:marBottom w:val="0"/>
      <w:divBdr>
        <w:top w:val="none" w:sz="0" w:space="0" w:color="auto"/>
        <w:left w:val="none" w:sz="0" w:space="0" w:color="auto"/>
        <w:bottom w:val="none" w:sz="0" w:space="0" w:color="auto"/>
        <w:right w:val="none" w:sz="0" w:space="0" w:color="auto"/>
      </w:divBdr>
      <w:divsChild>
        <w:div w:id="1661228228">
          <w:blockQuote w:val="1"/>
          <w:marLeft w:val="0"/>
          <w:marRight w:val="0"/>
          <w:marTop w:val="300"/>
          <w:marBottom w:val="360"/>
          <w:divBdr>
            <w:top w:val="none" w:sz="0" w:space="0" w:color="auto"/>
            <w:left w:val="single" w:sz="24" w:space="12" w:color="0556F3"/>
            <w:bottom w:val="none" w:sz="0" w:space="0" w:color="auto"/>
            <w:right w:val="none" w:sz="0" w:space="0" w:color="auto"/>
          </w:divBdr>
        </w:div>
        <w:div w:id="2015450288">
          <w:marLeft w:val="0"/>
          <w:marRight w:val="0"/>
          <w:marTop w:val="0"/>
          <w:marBottom w:val="0"/>
          <w:divBdr>
            <w:top w:val="none" w:sz="0" w:space="0" w:color="auto"/>
            <w:left w:val="none" w:sz="0" w:space="0" w:color="auto"/>
            <w:bottom w:val="none" w:sz="0" w:space="0" w:color="auto"/>
            <w:right w:val="none" w:sz="0" w:space="0" w:color="auto"/>
          </w:divBdr>
          <w:divsChild>
            <w:div w:id="1360397589">
              <w:marLeft w:val="0"/>
              <w:marRight w:val="0"/>
              <w:marTop w:val="0"/>
              <w:marBottom w:val="0"/>
              <w:divBdr>
                <w:top w:val="none" w:sz="0" w:space="0" w:color="auto"/>
                <w:left w:val="none" w:sz="0" w:space="0" w:color="auto"/>
                <w:bottom w:val="none" w:sz="0" w:space="0" w:color="auto"/>
                <w:right w:val="none" w:sz="0" w:space="0" w:color="auto"/>
              </w:divBdr>
              <w:divsChild>
                <w:div w:id="1942830710">
                  <w:marLeft w:val="0"/>
                  <w:marRight w:val="0"/>
                  <w:marTop w:val="0"/>
                  <w:marBottom w:val="0"/>
                  <w:divBdr>
                    <w:top w:val="none" w:sz="0" w:space="0" w:color="auto"/>
                    <w:left w:val="none" w:sz="0" w:space="0" w:color="auto"/>
                    <w:bottom w:val="none" w:sz="0" w:space="0" w:color="auto"/>
                    <w:right w:val="none" w:sz="0" w:space="0" w:color="auto"/>
                  </w:divBdr>
                  <w:divsChild>
                    <w:div w:id="171917694">
                      <w:marLeft w:val="0"/>
                      <w:marRight w:val="0"/>
                      <w:marTop w:val="0"/>
                      <w:marBottom w:val="0"/>
                      <w:divBdr>
                        <w:top w:val="none" w:sz="0" w:space="0" w:color="auto"/>
                        <w:left w:val="none" w:sz="0" w:space="0" w:color="auto"/>
                        <w:bottom w:val="none" w:sz="0" w:space="0" w:color="auto"/>
                        <w:right w:val="none" w:sz="0" w:space="0" w:color="auto"/>
                      </w:divBdr>
                    </w:div>
                    <w:div w:id="547453980">
                      <w:marLeft w:val="0"/>
                      <w:marRight w:val="0"/>
                      <w:marTop w:val="0"/>
                      <w:marBottom w:val="0"/>
                      <w:divBdr>
                        <w:top w:val="none" w:sz="0" w:space="0" w:color="auto"/>
                        <w:left w:val="none" w:sz="0" w:space="0" w:color="auto"/>
                        <w:bottom w:val="none" w:sz="0" w:space="0" w:color="auto"/>
                        <w:right w:val="none" w:sz="0" w:space="0" w:color="auto"/>
                      </w:divBdr>
                    </w:div>
                    <w:div w:id="1795246639">
                      <w:marLeft w:val="0"/>
                      <w:marRight w:val="0"/>
                      <w:marTop w:val="0"/>
                      <w:marBottom w:val="0"/>
                      <w:divBdr>
                        <w:top w:val="none" w:sz="0" w:space="0" w:color="auto"/>
                        <w:left w:val="none" w:sz="0" w:space="0" w:color="auto"/>
                        <w:bottom w:val="none" w:sz="0" w:space="0" w:color="auto"/>
                        <w:right w:val="none" w:sz="0" w:space="0" w:color="auto"/>
                      </w:divBdr>
                    </w:div>
                    <w:div w:id="2124954861">
                      <w:marLeft w:val="0"/>
                      <w:marRight w:val="0"/>
                      <w:marTop w:val="0"/>
                      <w:marBottom w:val="0"/>
                      <w:divBdr>
                        <w:top w:val="none" w:sz="0" w:space="0" w:color="auto"/>
                        <w:left w:val="none" w:sz="0" w:space="0" w:color="auto"/>
                        <w:bottom w:val="none" w:sz="0" w:space="0" w:color="auto"/>
                        <w:right w:val="none" w:sz="0" w:space="0" w:color="auto"/>
                      </w:divBdr>
                    </w:div>
                    <w:div w:id="1841314906">
                      <w:marLeft w:val="0"/>
                      <w:marRight w:val="0"/>
                      <w:marTop w:val="0"/>
                      <w:marBottom w:val="0"/>
                      <w:divBdr>
                        <w:top w:val="none" w:sz="0" w:space="0" w:color="auto"/>
                        <w:left w:val="none" w:sz="0" w:space="0" w:color="auto"/>
                        <w:bottom w:val="none" w:sz="0" w:space="0" w:color="auto"/>
                        <w:right w:val="none" w:sz="0" w:space="0" w:color="auto"/>
                      </w:divBdr>
                    </w:div>
                    <w:div w:id="1419719064">
                      <w:marLeft w:val="0"/>
                      <w:marRight w:val="0"/>
                      <w:marTop w:val="0"/>
                      <w:marBottom w:val="0"/>
                      <w:divBdr>
                        <w:top w:val="none" w:sz="0" w:space="0" w:color="auto"/>
                        <w:left w:val="none" w:sz="0" w:space="0" w:color="auto"/>
                        <w:bottom w:val="none" w:sz="0" w:space="0" w:color="auto"/>
                        <w:right w:val="none" w:sz="0" w:space="0" w:color="auto"/>
                      </w:divBdr>
                    </w:div>
                    <w:div w:id="691423759">
                      <w:marLeft w:val="0"/>
                      <w:marRight w:val="0"/>
                      <w:marTop w:val="0"/>
                      <w:marBottom w:val="0"/>
                      <w:divBdr>
                        <w:top w:val="none" w:sz="0" w:space="0" w:color="auto"/>
                        <w:left w:val="none" w:sz="0" w:space="0" w:color="auto"/>
                        <w:bottom w:val="none" w:sz="0" w:space="0" w:color="auto"/>
                        <w:right w:val="none" w:sz="0" w:space="0" w:color="auto"/>
                      </w:divBdr>
                    </w:div>
                    <w:div w:id="10886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wtodoinjava.com/java8/default-methods-in-jav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java/string/interview-stuff-about-string-class-in-java/" TargetMode="External"/><Relationship Id="rId5" Type="http://schemas.openxmlformats.org/officeDocument/2006/relationships/hyperlink" Target="https://howtodoinjava.com/java/related-concepts/java-is-pass-by-value-lets-see-ho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dc:creator>
  <cp:keywords/>
  <dc:description/>
  <cp:lastModifiedBy>RS</cp:lastModifiedBy>
  <cp:revision>3</cp:revision>
  <dcterms:created xsi:type="dcterms:W3CDTF">2020-07-28T10:29:00Z</dcterms:created>
  <dcterms:modified xsi:type="dcterms:W3CDTF">2020-07-28T11:19:00Z</dcterms:modified>
</cp:coreProperties>
</file>